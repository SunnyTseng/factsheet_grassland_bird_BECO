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8B11" w14:textId="28544D89" w:rsidR="00604111" w:rsidRPr="002844B5" w:rsidRDefault="00A2548C">
      <w:pPr>
        <w:rPr>
          <w:rFonts w:ascii="Calibri" w:hAnsi="Calibri" w:cs="Calibri"/>
        </w:rPr>
      </w:pPr>
      <w:r w:rsidRPr="002844B5">
        <w:rPr>
          <w:rFonts w:ascii="Calibri" w:hAnsi="Calibri" w:cs="Calibri"/>
        </w:rPr>
        <w:t>Title</w:t>
      </w:r>
    </w:p>
    <w:p w14:paraId="452F45EE" w14:textId="29CBEC25" w:rsidR="00A2548C" w:rsidRPr="002844B5" w:rsidRDefault="00A2548C">
      <w:pPr>
        <w:rPr>
          <w:rFonts w:ascii="Calibri" w:hAnsi="Calibri" w:cs="Calibri"/>
        </w:rPr>
      </w:pPr>
      <w:commentRangeStart w:id="0"/>
      <w:commentRangeStart w:id="1"/>
      <w:r w:rsidRPr="002844B5">
        <w:rPr>
          <w:rFonts w:ascii="Calibri" w:hAnsi="Calibri" w:cs="Calibri"/>
        </w:rPr>
        <w:t>Farmers Leading Grassland Bird Conservation</w:t>
      </w:r>
      <w:commentRangeEnd w:id="0"/>
      <w:r w:rsidR="00E52DD3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0"/>
      </w:r>
      <w:commentRangeEnd w:id="1"/>
      <w:r w:rsidR="00DB4CAF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1"/>
      </w:r>
    </w:p>
    <w:p w14:paraId="70FB73BB" w14:textId="77777777" w:rsidR="002844B5" w:rsidRPr="002844B5" w:rsidRDefault="002844B5">
      <w:pPr>
        <w:rPr>
          <w:rFonts w:ascii="Calibri" w:hAnsi="Calibri" w:cs="Calibri"/>
        </w:rPr>
      </w:pPr>
    </w:p>
    <w:p w14:paraId="2109E78B" w14:textId="650D1CB7" w:rsidR="00A2548C" w:rsidRDefault="00A2548C" w:rsidP="002844B5">
      <w:pPr>
        <w:pStyle w:val="ListParagraph"/>
        <w:numPr>
          <w:ilvl w:val="0"/>
          <w:numId w:val="3"/>
        </w:numPr>
      </w:pPr>
      <w:r w:rsidRPr="002844B5">
        <w:rPr>
          <w:rFonts w:ascii="Calibri" w:hAnsi="Calibri" w:cs="Calibri"/>
        </w:rPr>
        <w:t xml:space="preserve">Grassland </w:t>
      </w:r>
      <w:r w:rsidR="002844B5" w:rsidRPr="002844B5">
        <w:rPr>
          <w:rFonts w:ascii="Calibri" w:hAnsi="Calibri" w:cs="Calibri"/>
        </w:rPr>
        <w:t>b</w:t>
      </w:r>
      <w:r w:rsidRPr="002844B5">
        <w:rPr>
          <w:rFonts w:ascii="Calibri" w:hAnsi="Calibri" w:cs="Calibri"/>
        </w:rPr>
        <w:t>irds</w:t>
      </w:r>
      <w:r>
        <w:t xml:space="preserve"> in Ontario</w:t>
      </w:r>
    </w:p>
    <w:p w14:paraId="09FDA98E" w14:textId="0578B22D" w:rsidR="00A2548C" w:rsidRDefault="00A2548C">
      <w:pPr>
        <w:rPr>
          <w:rFonts w:ascii="Calibri" w:hAnsi="Calibri" w:cs="Calibri"/>
        </w:rPr>
      </w:pPr>
      <w:del w:id="2" w:author="Andrew Campomizzi" w:date="2024-02-29T14:42:00Z">
        <w:r w:rsidDel="00B12D82">
          <w:delText>Obligate g</w:delText>
        </w:r>
        <w:r w:rsidDel="004F209B">
          <w:delText>rassland b</w:delText>
        </w:r>
      </w:del>
      <w:ins w:id="3" w:author="Andrew Campomizzi" w:date="2024-02-29T14:42:00Z">
        <w:r w:rsidR="004F209B">
          <w:t>B</w:t>
        </w:r>
      </w:ins>
      <w:r>
        <w:t>ird</w:t>
      </w:r>
      <w:ins w:id="4" w:author="Zoe Southcott" w:date="2024-03-01T11:33:00Z">
        <w:r w:rsidR="00224D31">
          <w:t>s</w:t>
        </w:r>
      </w:ins>
      <w:del w:id="5" w:author="Andrew Campomizzi" w:date="2024-02-29T14:42:00Z">
        <w:r w:rsidDel="00B12D82">
          <w:delText>s,</w:delText>
        </w:r>
      </w:del>
      <w:r>
        <w:t xml:space="preserve"> </w:t>
      </w:r>
      <w:del w:id="6" w:author="Zoe Southcott" w:date="2024-03-01T11:33:00Z">
        <w:r w:rsidDel="00224D31">
          <w:rPr>
            <w:rFonts w:ascii="Calibri" w:hAnsi="Calibri" w:cs="Calibri"/>
          </w:rPr>
          <w:delText xml:space="preserve">species </w:delText>
        </w:r>
      </w:del>
      <w:r>
        <w:rPr>
          <w:rFonts w:ascii="Calibri" w:hAnsi="Calibri" w:cs="Calibri"/>
        </w:rPr>
        <w:t>that nest exclusively in grassland</w:t>
      </w:r>
      <w:del w:id="7" w:author="Andrew Campomizzi" w:date="2024-02-29T14:42:00Z">
        <w:r w:rsidDel="004F209B">
          <w:rPr>
            <w:rFonts w:ascii="Calibri" w:hAnsi="Calibri" w:cs="Calibri"/>
          </w:rPr>
          <w:delText>,</w:delText>
        </w:r>
      </w:del>
      <w:r>
        <w:rPr>
          <w:rFonts w:ascii="Calibri" w:hAnsi="Calibri" w:cs="Calibri"/>
        </w:rPr>
        <w:t xml:space="preserve"> </w:t>
      </w:r>
      <w:r>
        <w:t xml:space="preserve">are an important part of Ontario's biodiversity. </w:t>
      </w:r>
      <w:r w:rsidRPr="002B77D0">
        <w:rPr>
          <w:rFonts w:ascii="Calibri" w:hAnsi="Calibri" w:cs="Calibri"/>
        </w:rPr>
        <w:t xml:space="preserve">These migratory </w:t>
      </w:r>
      <w:ins w:id="8" w:author="Zoe Southcott" w:date="2024-03-01T11:33:00Z">
        <w:r w:rsidR="00224D31">
          <w:rPr>
            <w:rFonts w:ascii="Calibri" w:hAnsi="Calibri" w:cs="Calibri"/>
          </w:rPr>
          <w:t>species</w:t>
        </w:r>
      </w:ins>
      <w:ins w:id="9" w:author="Andrew Campomizzi" w:date="2024-02-29T14:43:00Z">
        <w:del w:id="10" w:author="Zoe Southcott" w:date="2024-03-01T11:33:00Z">
          <w:r w:rsidR="004F209B" w:rsidDel="00224D31">
            <w:rPr>
              <w:rFonts w:ascii="Calibri" w:hAnsi="Calibri" w:cs="Calibri"/>
            </w:rPr>
            <w:delText xml:space="preserve">grassland </w:delText>
          </w:r>
        </w:del>
      </w:ins>
      <w:del w:id="11" w:author="Zoe Southcott" w:date="2024-03-01T11:33:00Z">
        <w:r w:rsidRPr="002B77D0" w:rsidDel="00224D31">
          <w:rPr>
            <w:rFonts w:ascii="Calibri" w:hAnsi="Calibri" w:cs="Calibri"/>
          </w:rPr>
          <w:delText>birds</w:delText>
        </w:r>
      </w:del>
      <w:r w:rsidRPr="002B77D0">
        <w:rPr>
          <w:rFonts w:ascii="Calibri" w:hAnsi="Calibri" w:cs="Calibri"/>
        </w:rPr>
        <w:t xml:space="preserve"> nest in Canada and </w:t>
      </w:r>
      <w:r>
        <w:rPr>
          <w:rFonts w:ascii="Calibri" w:hAnsi="Calibri" w:cs="Calibri"/>
        </w:rPr>
        <w:t xml:space="preserve">the USA, and winter in the south. </w:t>
      </w:r>
      <w:r>
        <w:t xml:space="preserve">The majority of grassland bird nesting habitat in Ontario </w:t>
      </w:r>
      <w:del w:id="12" w:author="Andrew Campomizzi" w:date="2024-02-29T13:34:00Z">
        <w:r w:rsidDel="00E52DD3">
          <w:delText>is found</w:delText>
        </w:r>
      </w:del>
      <w:ins w:id="13" w:author="Andrew Campomizzi" w:date="2024-02-29T13:34:00Z">
        <w:r w:rsidR="00E52DD3">
          <w:t>occurs</w:t>
        </w:r>
      </w:ins>
      <w:r>
        <w:t xml:space="preserve"> in grass-dominated hayfields and pastures</w:t>
      </w:r>
      <w:ins w:id="14" w:author="Andrew Campomizzi" w:date="2024-02-29T13:49:00Z">
        <w:r w:rsidR="002B609E">
          <w:t xml:space="preserve"> on farms</w:t>
        </w:r>
      </w:ins>
      <w:r>
        <w:t xml:space="preserve">. </w:t>
      </w:r>
      <w:commentRangeStart w:id="15"/>
      <w:del w:id="16" w:author="Andrew Campomizzi" w:date="2024-02-29T13:34:00Z">
        <w:r w:rsidDel="00E52DD3">
          <w:delText>Common g</w:delText>
        </w:r>
      </w:del>
      <w:ins w:id="17" w:author="Andrew Campomizzi" w:date="2024-02-29T13:34:00Z">
        <w:r w:rsidR="00E52DD3">
          <w:t>G</w:t>
        </w:r>
      </w:ins>
      <w:r>
        <w:t>rassland bird</w:t>
      </w:r>
      <w:del w:id="18" w:author="Andrew Campomizzi" w:date="2024-02-29T13:34:00Z">
        <w:r w:rsidDel="00E52DD3">
          <w:delText>s</w:delText>
        </w:r>
      </w:del>
      <w:r>
        <w:t xml:space="preserve"> </w:t>
      </w:r>
      <w:ins w:id="19" w:author="Andrew Campomizzi" w:date="2024-02-29T13:34:00Z">
        <w:r w:rsidR="00E52DD3">
          <w:t>species at risk are</w:t>
        </w:r>
      </w:ins>
      <w:del w:id="20" w:author="Andrew Campomizzi" w:date="2024-02-29T13:34:00Z">
        <w:r w:rsidDel="00E52DD3">
          <w:delText>include</w:delText>
        </w:r>
      </w:del>
      <w:r>
        <w:t xml:space="preserve"> </w:t>
      </w:r>
      <w:commentRangeStart w:id="21"/>
      <w:del w:id="22" w:author="Zoe Southcott" w:date="2024-02-29T18:14:00Z">
        <w:r w:rsidDel="00750071">
          <w:delText>B</w:delText>
        </w:r>
      </w:del>
      <w:ins w:id="23" w:author="Zoe Southcott" w:date="2024-02-29T18:14:00Z">
        <w:r w:rsidR="00750071">
          <w:t>b</w:t>
        </w:r>
      </w:ins>
      <w:r>
        <w:t xml:space="preserve">obolink, </w:t>
      </w:r>
      <w:ins w:id="24" w:author="Zoe Southcott" w:date="2024-02-29T18:14:00Z">
        <w:r w:rsidR="00750071">
          <w:t>e</w:t>
        </w:r>
      </w:ins>
      <w:del w:id="25" w:author="Zoe Southcott" w:date="2024-02-29T18:14:00Z">
        <w:r w:rsidDel="00750071">
          <w:delText>E</w:delText>
        </w:r>
      </w:del>
      <w:r>
        <w:t xml:space="preserve">astern </w:t>
      </w:r>
      <w:ins w:id="26" w:author="Zoe Southcott" w:date="2024-02-29T18:14:00Z">
        <w:r w:rsidR="00750071">
          <w:t>m</w:t>
        </w:r>
      </w:ins>
      <w:del w:id="27" w:author="Zoe Southcott" w:date="2024-02-29T18:14:00Z">
        <w:r w:rsidDel="00750071">
          <w:delText>M</w:delText>
        </w:r>
      </w:del>
      <w:r>
        <w:t xml:space="preserve">eadowlark, and </w:t>
      </w:r>
      <w:ins w:id="28" w:author="Zoe Southcott" w:date="2024-02-29T18:14:00Z">
        <w:r w:rsidR="00750071">
          <w:t>g</w:t>
        </w:r>
      </w:ins>
      <w:del w:id="29" w:author="Zoe Southcott" w:date="2024-02-29T18:14:00Z">
        <w:r w:rsidDel="00750071">
          <w:delText>G</w:delText>
        </w:r>
      </w:del>
      <w:r>
        <w:t xml:space="preserve">rasshopper </w:t>
      </w:r>
      <w:del w:id="30" w:author="Zoe Southcott" w:date="2024-02-29T18:14:00Z">
        <w:r w:rsidDel="00750071">
          <w:delText>S</w:delText>
        </w:r>
      </w:del>
      <w:ins w:id="31" w:author="Zoe Southcott" w:date="2024-02-29T18:14:00Z">
        <w:r w:rsidR="00750071">
          <w:t>s</w:t>
        </w:r>
      </w:ins>
      <w:r>
        <w:t>parrow</w:t>
      </w:r>
      <w:commentRangeEnd w:id="21"/>
      <w:r w:rsidR="00750071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21"/>
      </w:r>
      <w:r>
        <w:t xml:space="preserve">. </w:t>
      </w:r>
      <w:commentRangeEnd w:id="15"/>
      <w:r w:rsidR="00224D31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15"/>
      </w:r>
    </w:p>
    <w:p w14:paraId="2B85D185" w14:textId="77777777" w:rsidR="002844B5" w:rsidRPr="002844B5" w:rsidRDefault="002844B5" w:rsidP="002844B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BOBO</w:t>
      </w:r>
    </w:p>
    <w:p w14:paraId="47C39C5B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Typically nest in lush, grassy hayfields and pastures (prefer tall, dense vegetation)</w:t>
      </w:r>
    </w:p>
    <w:p w14:paraId="36521C03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Have short nesting season: mid-May to late July</w:t>
      </w:r>
    </w:p>
    <w:p w14:paraId="07096779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Attempt to raise 1 brood of young</w:t>
      </w:r>
    </w:p>
    <w:p w14:paraId="0ED35245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Nesting cycle ~28 days (not including nest building)</w:t>
      </w:r>
    </w:p>
    <w:p w14:paraId="5C07D537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Polygamous (often &gt;1 nesting female in each territory)</w:t>
      </w:r>
    </w:p>
    <w:p w14:paraId="338B8901" w14:textId="77777777" w:rsidR="002844B5" w:rsidRPr="002844B5" w:rsidRDefault="002844B5" w:rsidP="002844B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EAME</w:t>
      </w:r>
    </w:p>
    <w:p w14:paraId="0B13C608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Typically use sparser vegetation than BOBO</w:t>
      </w:r>
    </w:p>
    <w:p w14:paraId="10A0CC25" w14:textId="70C3B55F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Start breeding early and have a long nesting season: mid-April to mid-August</w:t>
      </w:r>
      <w:del w:id="32" w:author="Andrew Campomizzi" w:date="2024-02-29T13:36:00Z">
        <w:r w:rsidRPr="002844B5" w:rsidDel="00E52DD3">
          <w:rPr>
            <w:rFonts w:ascii="Calibri" w:hAnsi="Calibri" w:cs="Calibri"/>
            <w:i/>
            <w:iCs/>
            <w:color w:val="00B0F0"/>
          </w:rPr>
          <w:delText xml:space="preserve"> </w:delText>
        </w:r>
        <w:commentRangeStart w:id="33"/>
        <w:r w:rsidRPr="002844B5" w:rsidDel="00E52DD3">
          <w:rPr>
            <w:rFonts w:ascii="Calibri" w:hAnsi="Calibri" w:cs="Calibri"/>
            <w:i/>
            <w:iCs/>
            <w:color w:val="00B0F0"/>
          </w:rPr>
          <w:delText>(arrive in March)</w:delText>
        </w:r>
      </w:del>
      <w:commentRangeEnd w:id="33"/>
      <w:r w:rsidR="0018647D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33"/>
      </w:r>
    </w:p>
    <w:p w14:paraId="03C45381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Attempt to raise 2 broods</w:t>
      </w:r>
    </w:p>
    <w:p w14:paraId="1DC427D9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Nesting cycle ~30 days (not including nest building)</w:t>
      </w:r>
    </w:p>
    <w:p w14:paraId="09397B37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Polygynous (often &gt;1 nesting female in each territory)</w:t>
      </w:r>
    </w:p>
    <w:p w14:paraId="7D38961D" w14:textId="77777777" w:rsidR="002844B5" w:rsidRPr="002844B5" w:rsidRDefault="002844B5" w:rsidP="002844B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GRSP</w:t>
      </w:r>
    </w:p>
    <w:p w14:paraId="7EE3CC05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Found in sparsest, shortest vegetation of these 3 species</w:t>
      </w:r>
    </w:p>
    <w:p w14:paraId="0416D4D4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Moderately long nesting season: Mid-May to mid-August</w:t>
      </w:r>
    </w:p>
    <w:p w14:paraId="7AEF89FA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Attempt to raise 2 broods</w:t>
      </w:r>
    </w:p>
    <w:p w14:paraId="528D282A" w14:textId="77777777" w:rsidR="002844B5" w:rsidRPr="002844B5" w:rsidRDefault="002844B5" w:rsidP="002844B5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i/>
          <w:iCs/>
          <w:color w:val="00B0F0"/>
        </w:rPr>
      </w:pPr>
      <w:r w:rsidRPr="002844B5">
        <w:rPr>
          <w:rFonts w:ascii="Calibri" w:hAnsi="Calibri" w:cs="Calibri"/>
          <w:i/>
          <w:iCs/>
          <w:color w:val="00B0F0"/>
        </w:rPr>
        <w:t>Nesting cycle ~24 days (not including nest building)</w:t>
      </w:r>
    </w:p>
    <w:p w14:paraId="1C019E4D" w14:textId="0522A7A6" w:rsidR="00A2548C" w:rsidRDefault="00A2548C">
      <w:pPr>
        <w:rPr>
          <w:rFonts w:ascii="Calibri" w:hAnsi="Calibri" w:cs="Calibri"/>
        </w:rPr>
      </w:pPr>
    </w:p>
    <w:p w14:paraId="1D863D36" w14:textId="2B92ABAC" w:rsidR="00A2548C" w:rsidRPr="002844B5" w:rsidRDefault="006E6552" w:rsidP="002844B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t xml:space="preserve">Challenges for </w:t>
      </w:r>
      <w:r w:rsidR="002844B5">
        <w:t>b</w:t>
      </w:r>
      <w:r>
        <w:t xml:space="preserve">irds in </w:t>
      </w:r>
      <w:r w:rsidR="002844B5">
        <w:t>a</w:t>
      </w:r>
      <w:r>
        <w:t xml:space="preserve">gricultural </w:t>
      </w:r>
      <w:r w:rsidR="002844B5">
        <w:t>g</w:t>
      </w:r>
      <w:r>
        <w:t>rasslands</w:t>
      </w:r>
    </w:p>
    <w:p w14:paraId="4C4B7720" w14:textId="2339478D" w:rsidR="00A2548C" w:rsidRDefault="00A2548C" w:rsidP="00A2548C">
      <w:r>
        <w:t>Over the past 50 years, grassland bird populations have declined markedly</w:t>
      </w:r>
      <w:del w:id="34" w:author="Andrew Campomizzi" w:date="2024-02-29T13:46:00Z">
        <w:r w:rsidDel="002B609E">
          <w:delText xml:space="preserve"> in Ontario</w:delText>
        </w:r>
      </w:del>
      <w:r>
        <w:t xml:space="preserve">. Bobolink, </w:t>
      </w:r>
      <w:del w:id="35" w:author="Zoe Southcott" w:date="2024-03-01T11:36:00Z">
        <w:r w:rsidDel="00224D31">
          <w:delText>E</w:delText>
        </w:r>
      </w:del>
      <w:ins w:id="36" w:author="Zoe Southcott" w:date="2024-03-01T11:36:00Z">
        <w:r w:rsidR="00224D31">
          <w:t>e</w:t>
        </w:r>
      </w:ins>
      <w:r>
        <w:t xml:space="preserve">astern </w:t>
      </w:r>
      <w:del w:id="37" w:author="Zoe Southcott" w:date="2024-03-01T11:36:00Z">
        <w:r w:rsidDel="00224D31">
          <w:delText>M</w:delText>
        </w:r>
      </w:del>
      <w:ins w:id="38" w:author="Zoe Southcott" w:date="2024-03-01T11:36:00Z">
        <w:r w:rsidR="00224D31">
          <w:t>m</w:t>
        </w:r>
      </w:ins>
      <w:r>
        <w:t xml:space="preserve">eadowlark, and </w:t>
      </w:r>
      <w:del w:id="39" w:author="Zoe Southcott" w:date="2024-03-01T11:36:00Z">
        <w:r w:rsidDel="00224D31">
          <w:delText>G</w:delText>
        </w:r>
      </w:del>
      <w:ins w:id="40" w:author="Zoe Southcott" w:date="2024-03-01T11:36:00Z">
        <w:r w:rsidR="00224D31">
          <w:t>g</w:t>
        </w:r>
      </w:ins>
      <w:r>
        <w:t xml:space="preserve">rasshopper </w:t>
      </w:r>
      <w:del w:id="41" w:author="Zoe Southcott" w:date="2024-03-01T11:36:00Z">
        <w:r w:rsidDel="00224D31">
          <w:delText>S</w:delText>
        </w:r>
      </w:del>
      <w:ins w:id="42" w:author="Zoe Southcott" w:date="2024-03-01T11:36:00Z">
        <w:r w:rsidR="00224D31">
          <w:t>s</w:t>
        </w:r>
      </w:ins>
      <w:r>
        <w:t xml:space="preserve">parrow populations declined by 80%, 84%, and 79%, respectively, </w:t>
      </w:r>
      <w:ins w:id="43" w:author="Andrew Campomizzi" w:date="2024-02-29T13:46:00Z">
        <w:r w:rsidR="002B609E">
          <w:t xml:space="preserve">in Ontario, </w:t>
        </w:r>
      </w:ins>
      <w:r>
        <w:t>contributing to an overall 53% decrease for grassland bird</w:t>
      </w:r>
      <w:ins w:id="44" w:author="Andrew Campomizzi" w:date="2024-02-29T14:45:00Z">
        <w:r w:rsidR="004F209B">
          <w:t>s</w:t>
        </w:r>
      </w:ins>
      <w:del w:id="45" w:author="Andrew Campomizzi" w:date="2024-02-29T13:46:00Z">
        <w:r w:rsidDel="002B609E">
          <w:delText xml:space="preserve"> population</w:delText>
        </w:r>
      </w:del>
      <w:del w:id="46" w:author="Andrew Campomizzi" w:date="2024-02-29T14:45:00Z">
        <w:r w:rsidDel="004F209B">
          <w:delText>s</w:delText>
        </w:r>
      </w:del>
      <w:r>
        <w:t xml:space="preserve"> in North America. All three of these species are </w:t>
      </w:r>
      <w:del w:id="47" w:author="Andrew Campomizzi" w:date="2024-02-29T13:46:00Z">
        <w:r w:rsidDel="002B609E">
          <w:delText xml:space="preserve">now </w:delText>
        </w:r>
      </w:del>
      <w:r>
        <w:t>listed as at risk. Because grassland birds build their nests directly on the ground</w:t>
      </w:r>
      <w:del w:id="48" w:author="Andrew Campomizzi" w:date="2024-02-29T13:47:00Z">
        <w:r w:rsidDel="002B609E">
          <w:delText>, well hidden in the vegetation</w:delText>
        </w:r>
      </w:del>
      <w:r>
        <w:t xml:space="preserve">, nests are vulnerable to trampling by livestock, destruction by farm machinery, and exposure </w:t>
      </w:r>
      <w:ins w:id="49" w:author="Andrew Campomizzi" w:date="2024-02-29T13:47:00Z">
        <w:r w:rsidR="002B609E">
          <w:t xml:space="preserve">to predators </w:t>
        </w:r>
      </w:ins>
      <w:r>
        <w:t>after heavy grazing and hay harvesting.</w:t>
      </w:r>
    </w:p>
    <w:p w14:paraId="4752C2E0" w14:textId="79961578" w:rsidR="00EA6C10" w:rsidRDefault="00EA6C10" w:rsidP="00A2548C">
      <w:r>
        <w:t xml:space="preserve">Farmers who manage agricultural grasslands are </w:t>
      </w:r>
      <w:del w:id="50" w:author="Andrew Campomizzi" w:date="2024-02-29T14:46:00Z">
        <w:r w:rsidDel="004F209B">
          <w:delText>critical</w:delText>
        </w:r>
      </w:del>
      <w:ins w:id="51" w:author="Andrew Campomizzi" w:date="2024-02-29T14:46:00Z">
        <w:r w:rsidR="004F209B">
          <w:t>integral</w:t>
        </w:r>
      </w:ins>
      <w:r>
        <w:t xml:space="preserve"> to grassland bird conservation.</w:t>
      </w:r>
    </w:p>
    <w:p w14:paraId="103379D8" w14:textId="21D61EC6" w:rsidR="006E6552" w:rsidRDefault="006E6552" w:rsidP="00A2548C"/>
    <w:p w14:paraId="2E675A76" w14:textId="0528C6CF" w:rsidR="006E6552" w:rsidRDefault="006E6552" w:rsidP="002844B5">
      <w:pPr>
        <w:pStyle w:val="ListParagraph"/>
        <w:numPr>
          <w:ilvl w:val="0"/>
          <w:numId w:val="3"/>
        </w:numPr>
      </w:pPr>
      <w:del w:id="52" w:author="Andrew Campomizzi" w:date="2024-02-29T14:47:00Z">
        <w:r w:rsidDel="004F209B">
          <w:delText>Stewardship</w:delText>
        </w:r>
      </w:del>
      <w:ins w:id="53" w:author="Andrew Campomizzi" w:date="2024-02-29T14:47:00Z">
        <w:r w:rsidR="004F209B">
          <w:t>Conservation</w:t>
        </w:r>
      </w:ins>
      <w:r>
        <w:t xml:space="preserve"> </w:t>
      </w:r>
      <w:r w:rsidR="002844B5">
        <w:t>a</w:t>
      </w:r>
      <w:r>
        <w:t xml:space="preserve">ctions </w:t>
      </w:r>
      <w:ins w:id="54" w:author="Zoe Southcott" w:date="2024-03-01T11:39:00Z">
        <w:r w:rsidR="00224D31">
          <w:t>on farms</w:t>
        </w:r>
      </w:ins>
      <w:del w:id="55" w:author="Zoe Southcott" w:date="2024-03-01T11:39:00Z">
        <w:r w:rsidR="002844B5" w:rsidDel="00224D31">
          <w:delText>you c</w:delText>
        </w:r>
        <w:r w:rsidDel="00224D31">
          <w:delText xml:space="preserve">an </w:delText>
        </w:r>
        <w:r w:rsidR="002844B5" w:rsidDel="00224D31">
          <w:delText>do</w:delText>
        </w:r>
      </w:del>
    </w:p>
    <w:p w14:paraId="7DD4CA16" w14:textId="77C8550B" w:rsidR="006E6552" w:rsidRDefault="006E6552" w:rsidP="006E6552">
      <w:r w:rsidRPr="002B77D0">
        <w:lastRenderedPageBreak/>
        <w:t xml:space="preserve">These actions aim to balance </w:t>
      </w:r>
      <w:del w:id="56" w:author="Andrew Campomizzi" w:date="2024-02-29T14:46:00Z">
        <w:r w:rsidRPr="002B77D0" w:rsidDel="004F209B">
          <w:delText>agricultural activities</w:delText>
        </w:r>
      </w:del>
      <w:ins w:id="57" w:author="Andrew Campomizzi" w:date="2024-02-29T14:47:00Z">
        <w:r w:rsidR="004F209B">
          <w:t>farm management</w:t>
        </w:r>
      </w:ins>
      <w:r w:rsidRPr="002B77D0">
        <w:t xml:space="preserve"> with </w:t>
      </w:r>
      <w:r>
        <w:t>providing</w:t>
      </w:r>
      <w:r w:rsidRPr="002B77D0">
        <w:t xml:space="preserve"> grassland bird species at risk</w:t>
      </w:r>
      <w:r>
        <w:t xml:space="preserve"> time and space to raise young in some actively-farmed areas</w:t>
      </w:r>
      <w:r w:rsidRPr="002B77D0">
        <w:t>.</w:t>
      </w:r>
      <w:r>
        <w:t xml:space="preserve"> Targeting areas with the most nesting birds for </w:t>
      </w:r>
      <w:del w:id="58" w:author="Andrew Campomizzi" w:date="2024-02-29T14:48:00Z">
        <w:r w:rsidDel="004F209B">
          <w:delText>stewardship</w:delText>
        </w:r>
      </w:del>
      <w:ins w:id="59" w:author="Andrew Campomizzi" w:date="2024-02-29T14:48:00Z">
        <w:r w:rsidR="004F209B">
          <w:t>conservation</w:t>
        </w:r>
      </w:ins>
      <w:r>
        <w:t xml:space="preserve"> actions will have the greatest positive impact.</w:t>
      </w:r>
      <w:r w:rsidR="002844B5">
        <w:t xml:space="preserve"> </w:t>
      </w:r>
    </w:p>
    <w:p w14:paraId="60296DD3" w14:textId="547C09E1" w:rsidR="002844B5" w:rsidRPr="00EA6C10" w:rsidRDefault="002844B5" w:rsidP="006E6552">
      <w:pPr>
        <w:rPr>
          <w:color w:val="00B0F0"/>
        </w:rPr>
      </w:pPr>
      <w:r w:rsidRPr="00EA6C10">
        <w:rPr>
          <w:color w:val="00B0F0"/>
        </w:rPr>
        <w:t>Hayfields</w:t>
      </w:r>
    </w:p>
    <w:p w14:paraId="38A1ED9B" w14:textId="7CC487C4" w:rsidR="002844B5" w:rsidRPr="00EA6C10" w:rsidRDefault="002844B5" w:rsidP="002844B5">
      <w:pPr>
        <w:pStyle w:val="ListParagraph"/>
        <w:numPr>
          <w:ilvl w:val="0"/>
          <w:numId w:val="2"/>
        </w:numPr>
        <w:rPr>
          <w:color w:val="00B0F0"/>
        </w:rPr>
      </w:pPr>
      <w:r w:rsidRPr="00EA6C10">
        <w:rPr>
          <w:rFonts w:ascii="Calibri" w:hAnsi="Calibri" w:cs="Calibri"/>
          <w:color w:val="00B0F0"/>
        </w:rPr>
        <w:t xml:space="preserve">Cut </w:t>
      </w:r>
      <w:del w:id="60" w:author="Andrew Campomizzi" w:date="2024-02-29T14:49:00Z">
        <w:r w:rsidRPr="00EA6C10" w:rsidDel="004F209B">
          <w:rPr>
            <w:rFonts w:ascii="Calibri" w:hAnsi="Calibri" w:cs="Calibri"/>
            <w:color w:val="00B0F0"/>
          </w:rPr>
          <w:delText>hay</w:delText>
        </w:r>
      </w:del>
      <w:r w:rsidRPr="00EA6C10">
        <w:rPr>
          <w:rFonts w:ascii="Calibri" w:hAnsi="Calibri" w:cs="Calibri"/>
          <w:color w:val="00B0F0"/>
        </w:rPr>
        <w:t xml:space="preserve">fields with the most nesting birds late </w:t>
      </w:r>
      <w:ins w:id="61" w:author="Andrew Campomizzi" w:date="2024-02-29T13:50:00Z">
        <w:r w:rsidR="002B609E">
          <w:rPr>
            <w:rFonts w:ascii="Calibri" w:hAnsi="Calibri" w:cs="Calibri"/>
            <w:color w:val="00B0F0"/>
          </w:rPr>
          <w:t>(mid-July</w:t>
        </w:r>
      </w:ins>
      <w:ins w:id="62" w:author="Andrew Campomizzi" w:date="2024-02-29T14:48:00Z">
        <w:r w:rsidR="004F209B">
          <w:rPr>
            <w:rFonts w:ascii="Calibri" w:hAnsi="Calibri" w:cs="Calibri"/>
            <w:color w:val="00B0F0"/>
          </w:rPr>
          <w:t xml:space="preserve"> or later</w:t>
        </w:r>
      </w:ins>
      <w:ins w:id="63" w:author="Andrew Campomizzi" w:date="2024-02-29T13:50:00Z">
        <w:r w:rsidR="002B609E">
          <w:rPr>
            <w:rFonts w:ascii="Calibri" w:hAnsi="Calibri" w:cs="Calibri"/>
            <w:color w:val="00B0F0"/>
          </w:rPr>
          <w:t xml:space="preserve">) </w:t>
        </w:r>
      </w:ins>
      <w:r w:rsidRPr="00EA6C10">
        <w:rPr>
          <w:rFonts w:ascii="Calibri" w:hAnsi="Calibri" w:cs="Calibri"/>
          <w:color w:val="00B0F0"/>
        </w:rPr>
        <w:t>or last</w:t>
      </w:r>
      <w:ins w:id="64" w:author="Andrew Campomizzi" w:date="2024-02-29T13:51:00Z">
        <w:r w:rsidR="002B609E">
          <w:rPr>
            <w:rFonts w:ascii="Calibri" w:hAnsi="Calibri" w:cs="Calibri"/>
            <w:color w:val="00B0F0"/>
          </w:rPr>
          <w:t xml:space="preserve"> (early July</w:t>
        </w:r>
      </w:ins>
      <w:ins w:id="65" w:author="Andrew Campomizzi" w:date="2024-02-29T14:48:00Z">
        <w:r w:rsidR="004F209B">
          <w:rPr>
            <w:rFonts w:ascii="Calibri" w:hAnsi="Calibri" w:cs="Calibri"/>
            <w:color w:val="00B0F0"/>
          </w:rPr>
          <w:t xml:space="preserve"> or later</w:t>
        </w:r>
      </w:ins>
      <w:ins w:id="66" w:author="Andrew Campomizzi" w:date="2024-02-29T13:51:00Z">
        <w:r w:rsidR="002B609E">
          <w:rPr>
            <w:rFonts w:ascii="Calibri" w:hAnsi="Calibri" w:cs="Calibri"/>
            <w:color w:val="00B0F0"/>
          </w:rPr>
          <w:t>)</w:t>
        </w:r>
      </w:ins>
    </w:p>
    <w:p w14:paraId="50B0B5BA" w14:textId="7C5878F8" w:rsidR="00B22A78" w:rsidRPr="00EA6C10" w:rsidRDefault="002844B5" w:rsidP="00B22A78">
      <w:pPr>
        <w:pStyle w:val="ListParagraph"/>
        <w:numPr>
          <w:ilvl w:val="0"/>
          <w:numId w:val="2"/>
        </w:numPr>
        <w:rPr>
          <w:color w:val="00B0F0"/>
        </w:rPr>
      </w:pPr>
      <w:r w:rsidRPr="00EA6C10">
        <w:rPr>
          <w:rFonts w:ascii="Calibri" w:hAnsi="Calibri" w:cs="Calibri"/>
          <w:color w:val="00B0F0"/>
        </w:rPr>
        <w:t xml:space="preserve">Cut </w:t>
      </w:r>
      <w:ins w:id="67" w:author="Andrew Campomizzi" w:date="2024-02-29T14:49:00Z">
        <w:r w:rsidR="004F209B">
          <w:rPr>
            <w:rFonts w:ascii="Calibri" w:hAnsi="Calibri" w:cs="Calibri"/>
            <w:color w:val="00B0F0"/>
          </w:rPr>
          <w:t xml:space="preserve">field </w:t>
        </w:r>
      </w:ins>
      <w:r w:rsidRPr="00EA6C10">
        <w:rPr>
          <w:rFonts w:ascii="Calibri" w:hAnsi="Calibri" w:cs="Calibri"/>
          <w:color w:val="00B0F0"/>
        </w:rPr>
        <w:t>perimeter, delay cut of interior</w:t>
      </w:r>
      <w:ins w:id="68" w:author="Andrew Campomizzi" w:date="2024-02-29T13:51:00Z">
        <w:r w:rsidR="002B609E">
          <w:rPr>
            <w:rFonts w:ascii="Calibri" w:hAnsi="Calibri" w:cs="Calibri"/>
            <w:color w:val="00B0F0"/>
          </w:rPr>
          <w:t xml:space="preserve"> (until mid-July</w:t>
        </w:r>
      </w:ins>
      <w:ins w:id="69" w:author="Andrew Campomizzi" w:date="2024-02-29T14:49:00Z">
        <w:r w:rsidR="004F209B">
          <w:rPr>
            <w:rFonts w:ascii="Calibri" w:hAnsi="Calibri" w:cs="Calibri"/>
            <w:color w:val="00B0F0"/>
          </w:rPr>
          <w:t xml:space="preserve"> or later</w:t>
        </w:r>
      </w:ins>
      <w:ins w:id="70" w:author="Andrew Campomizzi" w:date="2024-02-29T13:51:00Z">
        <w:r w:rsidR="002B609E">
          <w:rPr>
            <w:rFonts w:ascii="Calibri" w:hAnsi="Calibri" w:cs="Calibri"/>
            <w:color w:val="00B0F0"/>
          </w:rPr>
          <w:t>)</w:t>
        </w:r>
      </w:ins>
    </w:p>
    <w:p w14:paraId="3163EDFC" w14:textId="71FB520B" w:rsidR="00B22A78" w:rsidRPr="00EA6C10" w:rsidRDefault="00EA6C10" w:rsidP="00B22A78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>
        <w:rPr>
          <w:rFonts w:ascii="Calibri" w:hAnsi="Calibri" w:cs="Calibri"/>
          <w:color w:val="00B0F0"/>
        </w:rPr>
        <w:t>(</w:t>
      </w:r>
      <w:commentRangeStart w:id="71"/>
      <w:del w:id="72" w:author="Zoe Southcott" w:date="2024-03-01T12:25:00Z">
        <w:r w:rsidDel="00FE7D8C">
          <w:rPr>
            <w:rFonts w:ascii="Calibri" w:hAnsi="Calibri" w:cs="Calibri"/>
            <w:color w:val="00B0F0"/>
          </w:rPr>
          <w:delText>optional</w:delText>
        </w:r>
      </w:del>
      <w:ins w:id="73" w:author="Zoe Southcott" w:date="2024-03-01T12:25:00Z">
        <w:r w:rsidR="00FE7D8C">
          <w:rPr>
            <w:rFonts w:ascii="Calibri" w:hAnsi="Calibri" w:cs="Calibri"/>
            <w:color w:val="00B0F0"/>
          </w:rPr>
          <w:t>other</w:t>
        </w:r>
      </w:ins>
      <w:r>
        <w:rPr>
          <w:rFonts w:ascii="Calibri" w:hAnsi="Calibri" w:cs="Calibri"/>
          <w:color w:val="00B0F0"/>
        </w:rPr>
        <w:t>)</w:t>
      </w:r>
      <w:commentRangeEnd w:id="71"/>
      <w:r w:rsidR="00817C43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71"/>
      </w:r>
      <w:r>
        <w:rPr>
          <w:rFonts w:ascii="Calibri" w:hAnsi="Calibri" w:cs="Calibri"/>
          <w:color w:val="00B0F0"/>
        </w:rPr>
        <w:t xml:space="preserve"> </w:t>
      </w:r>
      <w:r w:rsidR="00B22A78" w:rsidRPr="00EA6C10">
        <w:rPr>
          <w:rFonts w:ascii="Calibri" w:hAnsi="Calibri" w:cs="Calibri"/>
          <w:color w:val="00B0F0"/>
        </w:rPr>
        <w:t xml:space="preserve">Cut vegetation high as some species may build new nests in fields cut in June or </w:t>
      </w:r>
      <w:ins w:id="74" w:author="Andrew Campomizzi" w:date="2024-02-29T13:51:00Z">
        <w:r w:rsidR="002B609E">
          <w:rPr>
            <w:rFonts w:ascii="Calibri" w:hAnsi="Calibri" w:cs="Calibri"/>
            <w:color w:val="00B0F0"/>
          </w:rPr>
          <w:t xml:space="preserve">early </w:t>
        </w:r>
      </w:ins>
      <w:r w:rsidR="00B22A78" w:rsidRPr="00EA6C10">
        <w:rPr>
          <w:rFonts w:ascii="Calibri" w:hAnsi="Calibri" w:cs="Calibri"/>
          <w:color w:val="00B0F0"/>
        </w:rPr>
        <w:t>July</w:t>
      </w:r>
      <w:r w:rsidR="00D45410" w:rsidRPr="00EA6C10">
        <w:rPr>
          <w:rFonts w:ascii="Calibri" w:hAnsi="Calibri" w:cs="Calibri"/>
          <w:color w:val="00B0F0"/>
        </w:rPr>
        <w:t xml:space="preserve"> </w:t>
      </w:r>
      <w:r w:rsidR="00D45410" w:rsidRPr="00EA6C10">
        <w:rPr>
          <w:rFonts w:ascii="Calibri" w:hAnsi="Calibri" w:cs="Calibri"/>
          <w:b/>
          <w:bCs/>
          <w:color w:val="00B0F0"/>
        </w:rPr>
        <w:t>(</w:t>
      </w:r>
      <w:commentRangeStart w:id="75"/>
      <w:r w:rsidR="00D45410" w:rsidRPr="00EA6C10">
        <w:rPr>
          <w:rFonts w:ascii="Calibri" w:hAnsi="Calibri" w:cs="Calibri"/>
          <w:b/>
          <w:bCs/>
          <w:color w:val="00B0F0"/>
        </w:rPr>
        <w:t>e.g., GRSP</w:t>
      </w:r>
      <w:del w:id="76" w:author="Andrew Campomizzi" w:date="2024-02-29T13:52:00Z">
        <w:r w:rsidR="00D45410" w:rsidRPr="00EA6C10" w:rsidDel="002B609E">
          <w:rPr>
            <w:rFonts w:ascii="Calibri" w:hAnsi="Calibri" w:cs="Calibri"/>
            <w:b/>
            <w:bCs/>
            <w:color w:val="00B0F0"/>
          </w:rPr>
          <w:delText xml:space="preserve"> </w:delText>
        </w:r>
      </w:del>
      <w:commentRangeEnd w:id="75"/>
      <w:r w:rsidR="00224D31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75"/>
      </w:r>
      <w:del w:id="77" w:author="Andrew Campomizzi" w:date="2024-02-29T13:52:00Z">
        <w:r w:rsidR="00D45410" w:rsidRPr="00EA6C10" w:rsidDel="002B609E">
          <w:rPr>
            <w:rFonts w:ascii="Calibri" w:hAnsi="Calibri" w:cs="Calibri"/>
            <w:b/>
            <w:bCs/>
            <w:color w:val="00B0F0"/>
          </w:rPr>
          <w:delText>and SAVS</w:delText>
        </w:r>
      </w:del>
      <w:r w:rsidR="00D45410" w:rsidRPr="00EA6C10">
        <w:rPr>
          <w:rFonts w:ascii="Calibri" w:hAnsi="Calibri" w:cs="Calibri"/>
          <w:b/>
          <w:bCs/>
          <w:color w:val="00B0F0"/>
        </w:rPr>
        <w:t>)</w:t>
      </w:r>
    </w:p>
    <w:p w14:paraId="7BA7672D" w14:textId="77777777" w:rsidR="00B22A78" w:rsidRPr="00EA6C10" w:rsidRDefault="00B22A78" w:rsidP="00B22A78">
      <w:pPr>
        <w:rPr>
          <w:rFonts w:ascii="Calibri" w:hAnsi="Calibri" w:cs="Calibri"/>
          <w:color w:val="00B0F0"/>
        </w:rPr>
      </w:pPr>
      <w:r w:rsidRPr="00EA6C10">
        <w:rPr>
          <w:rFonts w:ascii="Calibri" w:hAnsi="Calibri" w:cs="Calibri"/>
          <w:color w:val="00B0F0"/>
        </w:rPr>
        <w:t xml:space="preserve">Pastures </w:t>
      </w:r>
      <w:bookmarkStart w:id="78" w:name="_Hlk159936628"/>
    </w:p>
    <w:p w14:paraId="6E361C97" w14:textId="66FE0C35" w:rsidR="00B22A78" w:rsidRPr="00EA6C10" w:rsidRDefault="00B22A78" w:rsidP="00B22A78">
      <w:pPr>
        <w:pStyle w:val="ListParagraph"/>
        <w:numPr>
          <w:ilvl w:val="0"/>
          <w:numId w:val="2"/>
        </w:numPr>
        <w:rPr>
          <w:rFonts w:ascii="Calibri" w:hAnsi="Calibri" w:cs="Calibri"/>
          <w:color w:val="00B0F0"/>
        </w:rPr>
      </w:pPr>
      <w:r w:rsidRPr="00EA6C10">
        <w:rPr>
          <w:rFonts w:ascii="Calibri" w:hAnsi="Calibri" w:cs="Calibri"/>
          <w:color w:val="00B0F0"/>
        </w:rPr>
        <w:t>Graze pastures with the most nesting birds late</w:t>
      </w:r>
      <w:del w:id="79" w:author="Andrew Campomizzi" w:date="2024-02-29T13:52:00Z">
        <w:r w:rsidR="00D45410" w:rsidRPr="00EA6C10" w:rsidDel="002B609E">
          <w:rPr>
            <w:rFonts w:ascii="Calibri" w:hAnsi="Calibri" w:cs="Calibri"/>
            <w:color w:val="00B0F0"/>
          </w:rPr>
          <w:delText>, such as</w:delText>
        </w:r>
      </w:del>
      <w:ins w:id="80" w:author="Andrew Campomizzi" w:date="2024-02-29T13:52:00Z">
        <w:r w:rsidR="002B609E">
          <w:rPr>
            <w:rFonts w:ascii="Calibri" w:hAnsi="Calibri" w:cs="Calibri"/>
            <w:color w:val="00B0F0"/>
          </w:rPr>
          <w:t>(</w:t>
        </w:r>
      </w:ins>
      <w:r w:rsidR="00D45410" w:rsidRPr="00EA6C10">
        <w:rPr>
          <w:rFonts w:ascii="Calibri" w:hAnsi="Calibri" w:cs="Calibri"/>
          <w:color w:val="00B0F0"/>
        </w:rPr>
        <w:t xml:space="preserve"> </w:t>
      </w:r>
      <w:ins w:id="81" w:author="Andrew Campomizzi" w:date="2024-02-29T13:52:00Z">
        <w:r w:rsidR="002B609E">
          <w:rPr>
            <w:rFonts w:ascii="Calibri" w:hAnsi="Calibri" w:cs="Calibri"/>
            <w:color w:val="00B0F0"/>
          </w:rPr>
          <w:t>mid-</w:t>
        </w:r>
      </w:ins>
      <w:r w:rsidR="00D45410" w:rsidRPr="00EA6C10">
        <w:rPr>
          <w:rFonts w:ascii="Calibri" w:hAnsi="Calibri" w:cs="Calibri"/>
          <w:color w:val="00B0F0"/>
        </w:rPr>
        <w:t>July</w:t>
      </w:r>
      <w:ins w:id="82" w:author="Andrew Campomizzi" w:date="2024-02-29T14:50:00Z">
        <w:r w:rsidR="004F209B">
          <w:rPr>
            <w:rFonts w:ascii="Calibri" w:hAnsi="Calibri" w:cs="Calibri"/>
            <w:color w:val="00B0F0"/>
          </w:rPr>
          <w:t xml:space="preserve"> or later</w:t>
        </w:r>
      </w:ins>
      <w:ins w:id="83" w:author="Andrew Campomizzi" w:date="2024-02-29T13:52:00Z">
        <w:r w:rsidR="002B609E">
          <w:rPr>
            <w:rFonts w:ascii="Calibri" w:hAnsi="Calibri" w:cs="Calibri"/>
            <w:color w:val="00B0F0"/>
          </w:rPr>
          <w:t>)</w:t>
        </w:r>
      </w:ins>
      <w:r w:rsidR="00D45410" w:rsidRPr="00EA6C10">
        <w:rPr>
          <w:rFonts w:ascii="Calibri" w:hAnsi="Calibri" w:cs="Calibri"/>
          <w:color w:val="00B0F0"/>
        </w:rPr>
        <w:t>,</w:t>
      </w:r>
      <w:r w:rsidRPr="00EA6C10">
        <w:rPr>
          <w:rFonts w:ascii="Calibri" w:hAnsi="Calibri" w:cs="Calibri"/>
          <w:color w:val="00B0F0"/>
        </w:rPr>
        <w:t xml:space="preserve"> or last in the</w:t>
      </w:r>
      <w:bookmarkStart w:id="84" w:name="_GoBack"/>
      <w:bookmarkEnd w:id="84"/>
      <w:r w:rsidRPr="00EA6C10">
        <w:rPr>
          <w:rFonts w:ascii="Calibri" w:hAnsi="Calibri" w:cs="Calibri"/>
          <w:color w:val="00B0F0"/>
        </w:rPr>
        <w:t xml:space="preserve"> rotation</w:t>
      </w:r>
      <w:ins w:id="85" w:author="Andrew Campomizzi" w:date="2024-02-29T13:52:00Z">
        <w:r w:rsidR="002B609E">
          <w:rPr>
            <w:rFonts w:ascii="Calibri" w:hAnsi="Calibri" w:cs="Calibri"/>
            <w:color w:val="00B0F0"/>
          </w:rPr>
          <w:t xml:space="preserve"> </w:t>
        </w:r>
      </w:ins>
      <w:ins w:id="86" w:author="Andrew Campomizzi" w:date="2024-02-29T14:50:00Z">
        <w:r w:rsidR="004F209B">
          <w:rPr>
            <w:rFonts w:ascii="Calibri" w:hAnsi="Calibri" w:cs="Calibri"/>
            <w:color w:val="00B0F0"/>
          </w:rPr>
          <w:t>(</w:t>
        </w:r>
      </w:ins>
      <w:ins w:id="87" w:author="Andrew Campomizzi" w:date="2024-02-29T13:52:00Z">
        <w:r w:rsidR="002B609E">
          <w:rPr>
            <w:rFonts w:ascii="Calibri" w:hAnsi="Calibri" w:cs="Calibri"/>
            <w:color w:val="00B0F0"/>
          </w:rPr>
          <w:t>early July</w:t>
        </w:r>
      </w:ins>
      <w:ins w:id="88" w:author="Andrew Campomizzi" w:date="2024-02-29T14:50:00Z">
        <w:r w:rsidR="004F209B">
          <w:rPr>
            <w:rFonts w:ascii="Calibri" w:hAnsi="Calibri" w:cs="Calibri"/>
            <w:color w:val="00B0F0"/>
          </w:rPr>
          <w:t xml:space="preserve"> or later</w:t>
        </w:r>
      </w:ins>
      <w:ins w:id="89" w:author="Andrew Campomizzi" w:date="2024-02-29T13:52:00Z">
        <w:r w:rsidR="002B609E">
          <w:rPr>
            <w:rFonts w:ascii="Calibri" w:hAnsi="Calibri" w:cs="Calibri"/>
            <w:color w:val="00B0F0"/>
          </w:rPr>
          <w:t>)</w:t>
        </w:r>
      </w:ins>
      <w:r w:rsidR="00EA5691" w:rsidRPr="00EA6C10">
        <w:rPr>
          <w:rFonts w:ascii="Calibri" w:hAnsi="Calibri" w:cs="Calibri"/>
          <w:color w:val="00B0F0"/>
        </w:rPr>
        <w:t xml:space="preserve"> </w:t>
      </w:r>
    </w:p>
    <w:p w14:paraId="4D9F5BA3" w14:textId="1CBDEEC7" w:rsidR="005C7D15" w:rsidRPr="00EA6C10" w:rsidRDefault="00EA5691" w:rsidP="005C7D15">
      <w:pPr>
        <w:pStyle w:val="ListParagraph"/>
        <w:numPr>
          <w:ilvl w:val="0"/>
          <w:numId w:val="2"/>
        </w:numPr>
        <w:rPr>
          <w:rFonts w:ascii="Calibri" w:hAnsi="Calibri" w:cs="Calibri"/>
          <w:color w:val="00B0F0"/>
        </w:rPr>
      </w:pPr>
      <w:r w:rsidRPr="00EA6C10">
        <w:rPr>
          <w:rFonts w:ascii="Calibri" w:hAnsi="Calibri" w:cs="Calibri"/>
          <w:color w:val="00B0F0"/>
        </w:rPr>
        <w:t>Li</w:t>
      </w:r>
      <w:ins w:id="90" w:author="Zoe Southcott" w:date="2024-03-01T11:41:00Z">
        <w:r w:rsidR="00E4190E">
          <w:rPr>
            <w:rFonts w:ascii="Calibri" w:hAnsi="Calibri" w:cs="Calibri"/>
            <w:color w:val="00B0F0"/>
          </w:rPr>
          <w:t>ght</w:t>
        </w:r>
      </w:ins>
      <w:del w:id="91" w:author="Zoe Southcott" w:date="2024-03-01T11:41:00Z">
        <w:r w:rsidRPr="00EA6C10" w:rsidDel="00E4190E">
          <w:rPr>
            <w:rFonts w:ascii="Calibri" w:hAnsi="Calibri" w:cs="Calibri"/>
            <w:color w:val="00B0F0"/>
          </w:rPr>
          <w:delText>te</w:delText>
        </w:r>
      </w:del>
      <w:r w:rsidRPr="00EA6C10">
        <w:rPr>
          <w:rFonts w:ascii="Calibri" w:hAnsi="Calibri" w:cs="Calibri"/>
          <w:color w:val="00B0F0"/>
        </w:rPr>
        <w:t xml:space="preserve"> spring grazing </w:t>
      </w:r>
      <w:commentRangeStart w:id="92"/>
      <w:del w:id="93" w:author="Andrew Campomizzi" w:date="2024-02-29T13:53:00Z">
        <w:r w:rsidR="005C7D15" w:rsidRPr="00EA6C10" w:rsidDel="002B609E">
          <w:rPr>
            <w:rFonts w:ascii="Calibri" w:hAnsi="Calibri" w:cs="Calibri"/>
            <w:color w:val="00B0F0"/>
          </w:rPr>
          <w:delText>(30-40 cattle-days/ha)</w:delText>
        </w:r>
      </w:del>
      <w:commentRangeEnd w:id="92"/>
      <w:r w:rsidR="002B609E">
        <w:rPr>
          <w:rStyle w:val="CommentReference"/>
          <w:rFonts w:eastAsiaTheme="minorEastAsia"/>
          <w:kern w:val="2"/>
          <w:lang w:eastAsia="zh-TW"/>
          <w14:ligatures w14:val="standardContextual"/>
        </w:rPr>
        <w:commentReference w:id="92"/>
      </w:r>
      <w:del w:id="94" w:author="Andrew Campomizzi" w:date="2024-02-29T13:53:00Z">
        <w:r w:rsidR="005C7D15" w:rsidRPr="00EA6C10" w:rsidDel="002B609E">
          <w:rPr>
            <w:rFonts w:ascii="Calibri" w:hAnsi="Calibri" w:cs="Calibri"/>
            <w:color w:val="00B0F0"/>
          </w:rPr>
          <w:delText xml:space="preserve"> </w:delText>
        </w:r>
      </w:del>
      <w:r w:rsidR="005C7D15" w:rsidRPr="00EA6C10">
        <w:rPr>
          <w:rFonts w:ascii="Calibri" w:hAnsi="Calibri" w:cs="Calibri"/>
          <w:color w:val="00B0F0"/>
        </w:rPr>
        <w:t>from late May to beginning of June</w:t>
      </w:r>
      <w:bookmarkEnd w:id="78"/>
      <w:ins w:id="95" w:author="Andrew Campomizzi" w:date="2024-02-29T14:51:00Z">
        <w:r w:rsidR="004F209B">
          <w:rPr>
            <w:rFonts w:ascii="Calibri" w:hAnsi="Calibri" w:cs="Calibri"/>
            <w:color w:val="00B0F0"/>
          </w:rPr>
          <w:t xml:space="preserve"> and then rest </w:t>
        </w:r>
      </w:ins>
      <w:ins w:id="96" w:author="Andrew Campomizzi" w:date="2024-02-29T14:53:00Z">
        <w:r w:rsidR="00083395">
          <w:rPr>
            <w:rFonts w:ascii="Calibri" w:hAnsi="Calibri" w:cs="Calibri"/>
            <w:color w:val="00B0F0"/>
          </w:rPr>
          <w:t xml:space="preserve">paddock </w:t>
        </w:r>
      </w:ins>
      <w:ins w:id="97" w:author="Andrew Campomizzi" w:date="2024-02-29T14:51:00Z">
        <w:r w:rsidR="004F209B">
          <w:rPr>
            <w:rFonts w:ascii="Calibri" w:hAnsi="Calibri" w:cs="Calibri"/>
            <w:color w:val="00B0F0"/>
          </w:rPr>
          <w:t xml:space="preserve">until </w:t>
        </w:r>
      </w:ins>
      <w:ins w:id="98" w:author="Andrew Campomizzi" w:date="2024-02-29T14:53:00Z">
        <w:r w:rsidR="00083395">
          <w:rPr>
            <w:rFonts w:ascii="Calibri" w:hAnsi="Calibri" w:cs="Calibri"/>
            <w:color w:val="00B0F0"/>
          </w:rPr>
          <w:t>mid-July</w:t>
        </w:r>
      </w:ins>
      <w:r w:rsidR="00EA6C10" w:rsidRPr="00EA6C10">
        <w:rPr>
          <w:rFonts w:ascii="Calibri" w:hAnsi="Calibri" w:cs="Calibri"/>
          <w:color w:val="00B0F0"/>
        </w:rPr>
        <w:t xml:space="preserve"> </w:t>
      </w:r>
      <w:r w:rsidR="00EA6C10" w:rsidRPr="00EA6C10">
        <w:rPr>
          <w:rFonts w:ascii="Calibri" w:hAnsi="Calibri" w:cs="Calibri"/>
          <w:b/>
          <w:bCs/>
          <w:color w:val="00B0F0"/>
        </w:rPr>
        <w:t xml:space="preserve">(particularly for BOBO, </w:t>
      </w:r>
      <w:del w:id="99" w:author="Andrew Campomizzi" w:date="2024-02-29T13:55:00Z">
        <w:r w:rsidR="00EA6C10" w:rsidRPr="00EA6C10" w:rsidDel="001B7075">
          <w:rPr>
            <w:rFonts w:ascii="Calibri" w:hAnsi="Calibri" w:cs="Calibri"/>
            <w:b/>
            <w:bCs/>
            <w:color w:val="00B0F0"/>
          </w:rPr>
          <w:delText>may also work for</w:delText>
        </w:r>
      </w:del>
      <w:ins w:id="100" w:author="Andrew Campomizzi" w:date="2024-02-29T13:55:00Z">
        <w:r w:rsidR="001B7075">
          <w:rPr>
            <w:rFonts w:ascii="Calibri" w:hAnsi="Calibri" w:cs="Calibri"/>
            <w:b/>
            <w:bCs/>
            <w:color w:val="00B0F0"/>
          </w:rPr>
          <w:t>likely also benefits</w:t>
        </w:r>
      </w:ins>
      <w:r w:rsidR="00EA6C10" w:rsidRPr="00EA6C10">
        <w:rPr>
          <w:rFonts w:ascii="Calibri" w:hAnsi="Calibri" w:cs="Calibri"/>
          <w:b/>
          <w:bCs/>
          <w:color w:val="00B0F0"/>
        </w:rPr>
        <w:t xml:space="preserve"> EAME and GRSP).</w:t>
      </w:r>
    </w:p>
    <w:p w14:paraId="5675F146" w14:textId="20531DB9" w:rsidR="00EA6C10" w:rsidRPr="00EA6C10" w:rsidRDefault="007F4810" w:rsidP="005C7D15">
      <w:pPr>
        <w:pStyle w:val="ListParagraph"/>
        <w:numPr>
          <w:ilvl w:val="0"/>
          <w:numId w:val="2"/>
        </w:num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Light grazing while most nests in area are active </w:t>
      </w:r>
      <w:r w:rsidRPr="00EA6C10">
        <w:rPr>
          <w:rFonts w:ascii="Calibri" w:hAnsi="Calibri" w:cs="Calibri"/>
          <w:b/>
          <w:bCs/>
          <w:color w:val="00B0F0"/>
        </w:rPr>
        <w:t>(</w:t>
      </w:r>
      <w:ins w:id="101" w:author="Andrew Campomizzi" w:date="2024-02-29T13:54:00Z">
        <w:r w:rsidR="002B609E">
          <w:rPr>
            <w:rFonts w:ascii="Calibri" w:hAnsi="Calibri" w:cs="Calibri"/>
            <w:b/>
            <w:bCs/>
            <w:color w:val="00B0F0"/>
          </w:rPr>
          <w:t xml:space="preserve">mid-May – mid-July; </w:t>
        </w:r>
      </w:ins>
      <w:r w:rsidRPr="00EA6C10">
        <w:rPr>
          <w:rFonts w:ascii="Calibri" w:hAnsi="Calibri" w:cs="Calibri"/>
          <w:b/>
          <w:bCs/>
          <w:color w:val="00B0F0"/>
        </w:rPr>
        <w:t xml:space="preserve">particularly for BOBO, </w:t>
      </w:r>
      <w:del w:id="102" w:author="Andrew Campomizzi" w:date="2024-02-29T13:55:00Z">
        <w:r w:rsidRPr="00EA6C10" w:rsidDel="001B7075">
          <w:rPr>
            <w:rFonts w:ascii="Calibri" w:hAnsi="Calibri" w:cs="Calibri"/>
            <w:b/>
            <w:bCs/>
            <w:color w:val="00B0F0"/>
          </w:rPr>
          <w:delText>may also work for</w:delText>
        </w:r>
      </w:del>
      <w:ins w:id="103" w:author="Andrew Campomizzi" w:date="2024-02-29T13:55:00Z">
        <w:r w:rsidR="001B7075">
          <w:rPr>
            <w:rFonts w:ascii="Calibri" w:hAnsi="Calibri" w:cs="Calibri"/>
            <w:b/>
            <w:bCs/>
            <w:color w:val="00B0F0"/>
          </w:rPr>
          <w:t>likely also benefits</w:t>
        </w:r>
      </w:ins>
      <w:r w:rsidRPr="00EA6C10">
        <w:rPr>
          <w:rFonts w:ascii="Calibri" w:hAnsi="Calibri" w:cs="Calibri"/>
          <w:b/>
          <w:bCs/>
          <w:color w:val="00B0F0"/>
        </w:rPr>
        <w:t xml:space="preserve"> EAME and GRSP)</w:t>
      </w:r>
    </w:p>
    <w:p w14:paraId="363A2926" w14:textId="5718B30C" w:rsidR="002844B5" w:rsidRPr="00EA6C10" w:rsidRDefault="00EA6C10" w:rsidP="006E6552">
      <w:pPr>
        <w:pStyle w:val="ListParagraph"/>
        <w:numPr>
          <w:ilvl w:val="0"/>
          <w:numId w:val="2"/>
        </w:numPr>
        <w:rPr>
          <w:color w:val="00B0F0"/>
        </w:rPr>
      </w:pPr>
      <w:r>
        <w:rPr>
          <w:rFonts w:ascii="Calibri" w:hAnsi="Calibri" w:cs="Calibri"/>
          <w:color w:val="00B0F0"/>
        </w:rPr>
        <w:t>(</w:t>
      </w:r>
      <w:del w:id="104" w:author="Zoe Southcott" w:date="2024-03-01T12:25:00Z">
        <w:r w:rsidDel="00817C43">
          <w:rPr>
            <w:rFonts w:ascii="Calibri" w:hAnsi="Calibri" w:cs="Calibri"/>
            <w:color w:val="00B0F0"/>
          </w:rPr>
          <w:delText>optional</w:delText>
        </w:r>
      </w:del>
      <w:ins w:id="105" w:author="Zoe Southcott" w:date="2024-03-01T12:25:00Z">
        <w:r w:rsidR="00817C43">
          <w:rPr>
            <w:rFonts w:ascii="Calibri" w:hAnsi="Calibri" w:cs="Calibri"/>
            <w:color w:val="00B0F0"/>
          </w:rPr>
          <w:t>other</w:t>
        </w:r>
      </w:ins>
      <w:r>
        <w:rPr>
          <w:rFonts w:ascii="Calibri" w:hAnsi="Calibri" w:cs="Calibri"/>
          <w:color w:val="00B0F0"/>
        </w:rPr>
        <w:t xml:space="preserve">) </w:t>
      </w:r>
      <w:r w:rsidR="005C7D15" w:rsidRPr="00EA6C10">
        <w:rPr>
          <w:rFonts w:ascii="Calibri" w:hAnsi="Calibri" w:cs="Calibri"/>
          <w:color w:val="00B0F0"/>
        </w:rPr>
        <w:t xml:space="preserve">Lengthen rest period </w:t>
      </w:r>
      <w:r w:rsidRPr="00EA6C10">
        <w:rPr>
          <w:rFonts w:ascii="Calibri" w:hAnsi="Calibri" w:cs="Calibri"/>
          <w:color w:val="00B0F0"/>
        </w:rPr>
        <w:t xml:space="preserve">(40 – 45 days) </w:t>
      </w:r>
      <w:r w:rsidR="005C7D15" w:rsidRPr="00EA6C10">
        <w:rPr>
          <w:rFonts w:ascii="Calibri" w:hAnsi="Calibri" w:cs="Calibri"/>
          <w:color w:val="00B0F0"/>
        </w:rPr>
        <w:t>between grazing occasions</w:t>
      </w:r>
      <w:r w:rsidRPr="00EA6C10">
        <w:rPr>
          <w:rFonts w:ascii="Calibri" w:hAnsi="Calibri" w:cs="Calibri"/>
          <w:color w:val="00B0F0"/>
        </w:rPr>
        <w:t xml:space="preserve"> </w:t>
      </w:r>
    </w:p>
    <w:p w14:paraId="362FFD26" w14:textId="77777777" w:rsidR="006E6552" w:rsidRDefault="006E6552" w:rsidP="00A2548C"/>
    <w:p w14:paraId="2FFE5D3B" w14:textId="77777777" w:rsidR="00A2548C" w:rsidRPr="00A2548C" w:rsidRDefault="00A2548C">
      <w:pPr>
        <w:rPr>
          <w:lang w:val="en-US"/>
        </w:rPr>
      </w:pPr>
    </w:p>
    <w:sectPr w:rsidR="00A2548C" w:rsidRPr="00A2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Campomizzi" w:date="2024-02-29T13:32:00Z" w:initials="AC">
    <w:p w14:paraId="6FA9CD7A" w14:textId="77777777" w:rsidR="00E52DD3" w:rsidRDefault="00E52DD3">
      <w:pPr>
        <w:pStyle w:val="CommentText"/>
      </w:pPr>
      <w:r>
        <w:rPr>
          <w:rStyle w:val="CommentReference"/>
        </w:rPr>
        <w:annotationRef/>
      </w:r>
      <w:r>
        <w:t>Unsure if a good title. Possible alternative:</w:t>
      </w:r>
    </w:p>
    <w:p w14:paraId="2CA73BAF" w14:textId="77777777" w:rsidR="00E52DD3" w:rsidRDefault="00E52DD3">
      <w:pPr>
        <w:pStyle w:val="CommentText"/>
      </w:pPr>
      <w:r>
        <w:t>Grassland bird conservation on Ontario farms</w:t>
      </w:r>
    </w:p>
    <w:p w14:paraId="254E035A" w14:textId="76723188" w:rsidR="00BE0F97" w:rsidRDefault="00BE0F97">
      <w:pPr>
        <w:pStyle w:val="CommentText"/>
      </w:pPr>
    </w:p>
  </w:comment>
  <w:comment w:id="1" w:author="Zoe Southcott" w:date="2024-03-01T11:43:00Z" w:initials="ZS">
    <w:p w14:paraId="7EDF434B" w14:textId="77777777" w:rsidR="00DB4CAF" w:rsidRDefault="00DB4CAF">
      <w:pPr>
        <w:pStyle w:val="CommentText"/>
      </w:pPr>
      <w:r>
        <w:rPr>
          <w:rStyle w:val="CommentReference"/>
        </w:rPr>
        <w:annotationRef/>
      </w:r>
      <w:r>
        <w:t>Perhaps a main title with subtitle, e.g.,</w:t>
      </w:r>
    </w:p>
    <w:p w14:paraId="78446DF9" w14:textId="77777777" w:rsidR="00DB4CAF" w:rsidRDefault="00DB4CAF">
      <w:pPr>
        <w:pStyle w:val="CommentText"/>
      </w:pPr>
    </w:p>
    <w:p w14:paraId="59BCA990" w14:textId="0CC518D7" w:rsidR="00DB4CAF" w:rsidRDefault="00DB4CAF">
      <w:pPr>
        <w:pStyle w:val="CommentText"/>
      </w:pPr>
      <w:r>
        <w:t>Grassland birds in Ontario:</w:t>
      </w:r>
    </w:p>
    <w:p w14:paraId="45552174" w14:textId="2F646253" w:rsidR="00DB4CAF" w:rsidRDefault="00DB4CAF" w:rsidP="00DB4CAF">
      <w:pPr>
        <w:pStyle w:val="CommentText"/>
      </w:pPr>
      <w:r>
        <w:t>Finding space for conservation on farms</w:t>
      </w:r>
    </w:p>
    <w:p w14:paraId="391CC918" w14:textId="205B6760" w:rsidR="00DB4CAF" w:rsidRDefault="00DB4CAF" w:rsidP="00DB4CAF">
      <w:pPr>
        <w:pStyle w:val="CommentText"/>
      </w:pPr>
    </w:p>
    <w:p w14:paraId="6D99968E" w14:textId="1B3D0D1E" w:rsidR="00DB4CAF" w:rsidRDefault="00DB4CAF" w:rsidP="00DB4CAF">
      <w:pPr>
        <w:pStyle w:val="CommentText"/>
      </w:pPr>
      <w:r>
        <w:t>Or</w:t>
      </w:r>
    </w:p>
    <w:p w14:paraId="68069E7D" w14:textId="102CFBF0" w:rsidR="00DB4CAF" w:rsidRDefault="00DB4CAF" w:rsidP="00DB4CAF">
      <w:pPr>
        <w:pStyle w:val="CommentText"/>
      </w:pPr>
    </w:p>
    <w:p w14:paraId="28C9D6F8" w14:textId="005698CC" w:rsidR="00DB4CAF" w:rsidRDefault="00DB4CAF" w:rsidP="00DB4CAF">
      <w:pPr>
        <w:pStyle w:val="CommentText"/>
      </w:pPr>
      <w:r>
        <w:t>Grassland birds in Ontario:</w:t>
      </w:r>
    </w:p>
    <w:p w14:paraId="01A009A9" w14:textId="6DF13C33" w:rsidR="00DB4CAF" w:rsidRDefault="00DB4CAF" w:rsidP="00DB4CAF">
      <w:pPr>
        <w:pStyle w:val="CommentText"/>
      </w:pPr>
      <w:r>
        <w:t>Balancing conservation and agriculture</w:t>
      </w:r>
    </w:p>
  </w:comment>
  <w:comment w:id="21" w:author="Zoe Southcott" w:date="2024-02-29T18:14:00Z" w:initials="ZS">
    <w:p w14:paraId="1D52B3F6" w14:textId="3729C618" w:rsidR="00750071" w:rsidRDefault="00750071">
      <w:pPr>
        <w:pStyle w:val="CommentText"/>
      </w:pPr>
      <w:r>
        <w:rPr>
          <w:rStyle w:val="CommentReference"/>
        </w:rPr>
        <w:annotationRef/>
      </w:r>
      <w:r>
        <w:t>Bird names should be lower case throughout to be consistent with formatting in our other fact sheets</w:t>
      </w:r>
    </w:p>
  </w:comment>
  <w:comment w:id="15" w:author="Zoe Southcott" w:date="2024-03-01T11:35:00Z" w:initials="ZS">
    <w:p w14:paraId="025826D8" w14:textId="60F70165" w:rsidR="00224D31" w:rsidRDefault="00224D31">
      <w:pPr>
        <w:pStyle w:val="CommentText"/>
      </w:pPr>
      <w:r>
        <w:rPr>
          <w:rStyle w:val="CommentReference"/>
        </w:rPr>
        <w:annotationRef/>
      </w:r>
      <w:r>
        <w:t>May not need this statement here as it’s repeated in the next section and the illustrations will presumably show what species we are focusing on.</w:t>
      </w:r>
    </w:p>
  </w:comment>
  <w:comment w:id="33" w:author="Zoe Southcott" w:date="2024-02-29T18:19:00Z" w:initials="ZS">
    <w:p w14:paraId="62D20829" w14:textId="54DAACEA" w:rsidR="0018647D" w:rsidRDefault="0018647D">
      <w:pPr>
        <w:pStyle w:val="CommentText"/>
      </w:pPr>
      <w:r>
        <w:rPr>
          <w:rStyle w:val="CommentReference"/>
        </w:rPr>
        <w:annotationRef/>
      </w:r>
      <w:r>
        <w:t>May be too much detail to show when these 3 species arrive on breeding grounds</w:t>
      </w:r>
    </w:p>
  </w:comment>
  <w:comment w:id="71" w:author="Zoe Southcott" w:date="2024-03-01T12:25:00Z" w:initials="ZS">
    <w:p w14:paraId="4FDEDA49" w14:textId="59099882" w:rsidR="00817C43" w:rsidRDefault="00817C43">
      <w:pPr>
        <w:pStyle w:val="CommentText"/>
      </w:pPr>
      <w:r>
        <w:rPr>
          <w:rStyle w:val="CommentReference"/>
        </w:rPr>
        <w:annotationRef/>
      </w:r>
      <w:r>
        <w:t xml:space="preserve">Not sure how to make it clear that these </w:t>
      </w:r>
      <w:r w:rsidR="00954B3C">
        <w:t xml:space="preserve">“other” </w:t>
      </w:r>
      <w:r>
        <w:t>options are not optimal, but can provide some benefit, but maybe that will be clear in the illustration :)</w:t>
      </w:r>
    </w:p>
    <w:p w14:paraId="6115BF85" w14:textId="77777777" w:rsidR="00817C43" w:rsidRDefault="00817C43">
      <w:pPr>
        <w:pStyle w:val="CommentText"/>
      </w:pPr>
    </w:p>
    <w:p w14:paraId="6999BFC7" w14:textId="51DE5AA7" w:rsidR="00817C43" w:rsidRDefault="00817C43">
      <w:pPr>
        <w:pStyle w:val="CommentText"/>
      </w:pPr>
      <w:r>
        <w:t>In the presentation we presented conservation actions a bit differently with the “ideal” first, then “alternatives”. See pages 22-27</w:t>
      </w:r>
      <w:r w:rsidR="00954B3C">
        <w:t xml:space="preserve"> in the pdf</w:t>
      </w:r>
    </w:p>
  </w:comment>
  <w:comment w:id="75" w:author="Zoe Southcott" w:date="2024-03-01T11:40:00Z" w:initials="ZS">
    <w:p w14:paraId="085FB7B0" w14:textId="276D76A7" w:rsidR="00224D31" w:rsidRDefault="00224D31">
      <w:pPr>
        <w:pStyle w:val="CommentText"/>
      </w:pPr>
      <w:r>
        <w:rPr>
          <w:rStyle w:val="CommentReference"/>
        </w:rPr>
        <w:annotationRef/>
      </w:r>
      <w:r>
        <w:t>Let’s just include GRSP since this is what we’ve observed.</w:t>
      </w:r>
    </w:p>
  </w:comment>
  <w:comment w:id="92" w:author="Andrew Campomizzi" w:date="2024-02-29T13:53:00Z" w:initials="AC">
    <w:p w14:paraId="6B87DF82" w14:textId="569669BF" w:rsidR="002B609E" w:rsidRDefault="002B609E">
      <w:pPr>
        <w:pStyle w:val="CommentText"/>
      </w:pPr>
      <w:r>
        <w:rPr>
          <w:rStyle w:val="CommentReference"/>
        </w:rPr>
        <w:annotationRef/>
      </w:r>
      <w:r>
        <w:t>Probably too detailed.</w:t>
      </w:r>
    </w:p>
    <w:p w14:paraId="2D002249" w14:textId="0F39312F" w:rsidR="002B609E" w:rsidRDefault="002B609E">
      <w:pPr>
        <w:pStyle w:val="CommentText"/>
      </w:pPr>
      <w:r>
        <w:t>Could state “about half as intensively as usual”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4E035A" w15:done="0"/>
  <w15:commentEx w15:paraId="01A009A9" w15:paraIdParent="254E035A" w15:done="0"/>
  <w15:commentEx w15:paraId="1D52B3F6" w15:done="0"/>
  <w15:commentEx w15:paraId="025826D8" w15:done="0"/>
  <w15:commentEx w15:paraId="62D20829" w15:done="0"/>
  <w15:commentEx w15:paraId="6999BFC7" w15:done="0"/>
  <w15:commentEx w15:paraId="085FB7B0" w15:done="0"/>
  <w15:commentEx w15:paraId="2D0022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4E035A" w16cid:durableId="298B05E0"/>
  <w16cid:commentId w16cid:paraId="01A009A9" w16cid:durableId="298C3DCA"/>
  <w16cid:commentId w16cid:paraId="1D52B3F6" w16cid:durableId="298B47FE"/>
  <w16cid:commentId w16cid:paraId="025826D8" w16cid:durableId="298C3C16"/>
  <w16cid:commentId w16cid:paraId="62D20829" w16cid:durableId="298B491B"/>
  <w16cid:commentId w16cid:paraId="6999BFC7" w16cid:durableId="298C47BF"/>
  <w16cid:commentId w16cid:paraId="085FB7B0" w16cid:durableId="298C3D45"/>
  <w16cid:commentId w16cid:paraId="2D002249" w16cid:durableId="298B0A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332"/>
    <w:multiLevelType w:val="hybridMultilevel"/>
    <w:tmpl w:val="B2E0AF6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25D00"/>
    <w:multiLevelType w:val="hybridMultilevel"/>
    <w:tmpl w:val="5DBA3E3C"/>
    <w:lvl w:ilvl="0" w:tplc="F1EEE99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D08DA"/>
    <w:multiLevelType w:val="hybridMultilevel"/>
    <w:tmpl w:val="1F927230"/>
    <w:lvl w:ilvl="0" w:tplc="F844D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Campomizzi">
    <w15:presenceInfo w15:providerId="Windows Live" w15:userId="eda61a4672c0c10a"/>
  </w15:person>
  <w15:person w15:author="Zoe Southcott">
    <w15:presenceInfo w15:providerId="Windows Live" w15:userId="98bcab046a756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C"/>
    <w:rsid w:val="00083395"/>
    <w:rsid w:val="000B4DD9"/>
    <w:rsid w:val="0018647D"/>
    <w:rsid w:val="001B7075"/>
    <w:rsid w:val="00224D31"/>
    <w:rsid w:val="002844B5"/>
    <w:rsid w:val="002B609E"/>
    <w:rsid w:val="00430D65"/>
    <w:rsid w:val="004F209B"/>
    <w:rsid w:val="005C7D15"/>
    <w:rsid w:val="00604111"/>
    <w:rsid w:val="006E6552"/>
    <w:rsid w:val="00750071"/>
    <w:rsid w:val="007F4810"/>
    <w:rsid w:val="00817C43"/>
    <w:rsid w:val="00954B3C"/>
    <w:rsid w:val="00A2548C"/>
    <w:rsid w:val="00AE31B4"/>
    <w:rsid w:val="00B12D82"/>
    <w:rsid w:val="00B22A78"/>
    <w:rsid w:val="00BE0F97"/>
    <w:rsid w:val="00C5450A"/>
    <w:rsid w:val="00D45410"/>
    <w:rsid w:val="00DB4CAF"/>
    <w:rsid w:val="00E4190E"/>
    <w:rsid w:val="00E52DD3"/>
    <w:rsid w:val="00EA5691"/>
    <w:rsid w:val="00EA6C10"/>
    <w:rsid w:val="00F650D3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0A05"/>
  <w15:chartTrackingRefBased/>
  <w15:docId w15:val="{F5B407D3-EBB2-4B15-BFB9-3F54D80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6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552"/>
    <w:pPr>
      <w:spacing w:line="240" w:lineRule="auto"/>
    </w:pPr>
    <w:rPr>
      <w:rFonts w:eastAsiaTheme="minorEastAsia"/>
      <w:kern w:val="2"/>
      <w:sz w:val="20"/>
      <w:szCs w:val="20"/>
      <w:lang w:eastAsia="zh-TW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552"/>
    <w:rPr>
      <w:rFonts w:eastAsiaTheme="minorEastAsia"/>
      <w:kern w:val="2"/>
      <w:sz w:val="20"/>
      <w:szCs w:val="20"/>
      <w:lang w:eastAsia="zh-TW"/>
      <w14:ligatures w14:val="standardContextual"/>
    </w:rPr>
  </w:style>
  <w:style w:type="paragraph" w:styleId="ListParagraph">
    <w:name w:val="List Paragraph"/>
    <w:basedOn w:val="Normal"/>
    <w:uiPriority w:val="34"/>
    <w:qFormat/>
    <w:rsid w:val="002844B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DD3"/>
    <w:rPr>
      <w:rFonts w:eastAsiaTheme="minorHAnsi"/>
      <w:b/>
      <w:bCs/>
      <w:kern w:val="0"/>
      <w:lang w:eastAsia="en-US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DD3"/>
    <w:rPr>
      <w:rFonts w:eastAsiaTheme="minorEastAsia"/>
      <w:b/>
      <w:bCs/>
      <w:kern w:val="2"/>
      <w:sz w:val="20"/>
      <w:szCs w:val="20"/>
      <w:lang w:eastAsia="zh-TW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Zoe Southcott</cp:lastModifiedBy>
  <cp:revision>12</cp:revision>
  <dcterms:created xsi:type="dcterms:W3CDTF">2024-02-29T23:14:00Z</dcterms:created>
  <dcterms:modified xsi:type="dcterms:W3CDTF">2024-03-01T19:13:00Z</dcterms:modified>
</cp:coreProperties>
</file>
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941D7" w14:textId="641C4853" w:rsidR="002B77D0" w:rsidRDefault="002B77D0" w:rsidP="002B77D0">
      <w:r>
        <w:t>### Section 1: Grassland Birds in Ontario</w:t>
      </w:r>
    </w:p>
    <w:p w14:paraId="725D49D6" w14:textId="532EDE68" w:rsidR="002B77D0" w:rsidRDefault="00876B01" w:rsidP="002B77D0">
      <w:ins w:id="0" w:author="Zoe Southcott" w:date="2024-02-12T15:57:00Z">
        <w:r>
          <w:t xml:space="preserve">Obligate </w:t>
        </w:r>
      </w:ins>
      <w:del w:id="1" w:author="Zoe Southcott" w:date="2024-02-12T15:57:00Z">
        <w:r w:rsidR="002B77D0" w:rsidDel="00876B01">
          <w:delText>G</w:delText>
        </w:r>
      </w:del>
      <w:ins w:id="2" w:author="Zoe Southcott" w:date="2024-02-12T15:57:00Z">
        <w:r>
          <w:t>g</w:t>
        </w:r>
      </w:ins>
      <w:r w:rsidR="002B77D0">
        <w:t xml:space="preserve">rassland birds, </w:t>
      </w:r>
      <w:del w:id="3" w:author="Andrew Campomizzi" w:date="2024-02-12T14:12:00Z">
        <w:r w:rsidR="002B77D0" w:rsidDel="00D401AD">
          <w:rPr>
            <w:rFonts w:ascii="Calibri" w:hAnsi="Calibri" w:cs="Calibri"/>
          </w:rPr>
          <w:delText>birds</w:delText>
        </w:r>
      </w:del>
      <w:ins w:id="4" w:author="Andrew Campomizzi" w:date="2024-02-12T14:12:00Z">
        <w:r w:rsidR="00D401AD">
          <w:rPr>
            <w:rFonts w:ascii="Calibri" w:hAnsi="Calibri" w:cs="Calibri"/>
          </w:rPr>
          <w:t>species</w:t>
        </w:r>
      </w:ins>
      <w:r w:rsidR="002B77D0">
        <w:rPr>
          <w:rFonts w:ascii="Calibri" w:hAnsi="Calibri" w:cs="Calibri"/>
        </w:rPr>
        <w:t xml:space="preserve"> that nest </w:t>
      </w:r>
      <w:del w:id="5" w:author="Zoe Southcott" w:date="2024-02-12T15:58:00Z">
        <w:r w:rsidR="002B77D0" w:rsidDel="00876B01">
          <w:rPr>
            <w:rFonts w:ascii="Calibri" w:hAnsi="Calibri" w:cs="Calibri"/>
          </w:rPr>
          <w:delText>on the ground</w:delText>
        </w:r>
      </w:del>
      <w:ins w:id="6" w:author="Zoe Southcott" w:date="2024-02-12T15:58:00Z">
        <w:r>
          <w:rPr>
            <w:rFonts w:ascii="Calibri" w:hAnsi="Calibri" w:cs="Calibri"/>
          </w:rPr>
          <w:t>exclusively</w:t>
        </w:r>
      </w:ins>
      <w:r w:rsidR="002B77D0">
        <w:rPr>
          <w:rFonts w:ascii="Calibri" w:hAnsi="Calibri" w:cs="Calibri"/>
        </w:rPr>
        <w:t xml:space="preserve"> in grassland</w:t>
      </w:r>
      <w:del w:id="7" w:author="Zoe Southcott" w:date="2024-02-12T15:58:00Z">
        <w:r w:rsidR="002B77D0" w:rsidDel="00876B01">
          <w:rPr>
            <w:rFonts w:ascii="Calibri" w:hAnsi="Calibri" w:cs="Calibri"/>
          </w:rPr>
          <w:delText xml:space="preserve"> only</w:delText>
        </w:r>
      </w:del>
      <w:r w:rsidR="002B77D0">
        <w:rPr>
          <w:rFonts w:ascii="Calibri" w:hAnsi="Calibri" w:cs="Calibri"/>
        </w:rPr>
        <w:t xml:space="preserve">, </w:t>
      </w:r>
      <w:del w:id="8" w:author="Andrew Campomizzi" w:date="2024-02-12T14:12:00Z">
        <w:r w:rsidR="002B77D0" w:rsidDel="00D401AD">
          <w:delText>play a crucial role in</w:delText>
        </w:r>
      </w:del>
      <w:ins w:id="9" w:author="Andrew Campomizzi" w:date="2024-02-12T14:12:00Z">
        <w:r w:rsidR="00D401AD">
          <w:t>are an important part of</w:t>
        </w:r>
      </w:ins>
      <w:r w:rsidR="002B77D0">
        <w:t xml:space="preserve"> Ontario's biodiversity. </w:t>
      </w:r>
      <w:r w:rsidR="002B77D0" w:rsidRPr="002B77D0">
        <w:rPr>
          <w:rFonts w:ascii="Calibri" w:hAnsi="Calibri" w:cs="Calibri"/>
        </w:rPr>
        <w:t xml:space="preserve">These </w:t>
      </w:r>
      <w:del w:id="10" w:author="Andrew Campomizzi" w:date="2024-02-12T14:13:00Z">
        <w:r w:rsidR="002B77D0" w:rsidRPr="002B77D0" w:rsidDel="00D401AD">
          <w:rPr>
            <w:rFonts w:ascii="Calibri" w:hAnsi="Calibri" w:cs="Calibri"/>
          </w:rPr>
          <w:delText xml:space="preserve">are </w:delText>
        </w:r>
      </w:del>
      <w:r w:rsidR="002B77D0" w:rsidRPr="002B77D0">
        <w:rPr>
          <w:rFonts w:ascii="Calibri" w:hAnsi="Calibri" w:cs="Calibri"/>
        </w:rPr>
        <w:t xml:space="preserve">migratory birds </w:t>
      </w:r>
      <w:del w:id="11" w:author="Andrew Campomizzi" w:date="2024-02-12T14:13:00Z">
        <w:r w:rsidR="002B77D0" w:rsidRPr="002B77D0" w:rsidDel="00D401AD">
          <w:rPr>
            <w:rFonts w:ascii="Calibri" w:hAnsi="Calibri" w:cs="Calibri"/>
          </w:rPr>
          <w:delText xml:space="preserve">that </w:delText>
        </w:r>
      </w:del>
      <w:r w:rsidR="002B77D0" w:rsidRPr="002B77D0">
        <w:rPr>
          <w:rFonts w:ascii="Calibri" w:hAnsi="Calibri" w:cs="Calibri"/>
        </w:rPr>
        <w:t xml:space="preserve">nest in Canada and </w:t>
      </w:r>
      <w:ins w:id="12" w:author="Zoe Southcott" w:date="2024-02-12T15:59:00Z">
        <w:r>
          <w:rPr>
            <w:rFonts w:ascii="Calibri" w:hAnsi="Calibri" w:cs="Calibri"/>
          </w:rPr>
          <w:t xml:space="preserve">the USA, and </w:t>
        </w:r>
      </w:ins>
      <w:del w:id="13" w:author="Andrew Campomizzi" w:date="2024-02-12T14:03:00Z">
        <w:r w:rsidR="002B77D0" w:rsidRPr="002B77D0" w:rsidDel="00982423">
          <w:rPr>
            <w:rFonts w:ascii="Calibri" w:hAnsi="Calibri" w:cs="Calibri"/>
          </w:rPr>
          <w:delText xml:space="preserve">the and </w:delText>
        </w:r>
      </w:del>
      <w:del w:id="14" w:author="Andrew Campomizzi" w:date="2024-02-12T14:13:00Z">
        <w:r w:rsidR="002B77D0" w:rsidRPr="002B77D0" w:rsidDel="00D401AD">
          <w:rPr>
            <w:rFonts w:ascii="Calibri" w:hAnsi="Calibri" w:cs="Calibri"/>
          </w:rPr>
          <w:delText>spend the rest of the yea</w:delText>
        </w:r>
        <w:r w:rsidR="002B77D0" w:rsidDel="00D401AD">
          <w:rPr>
            <w:rFonts w:ascii="Calibri" w:hAnsi="Calibri" w:cs="Calibri"/>
          </w:rPr>
          <w:delText>r</w:delText>
        </w:r>
      </w:del>
      <w:ins w:id="15" w:author="Andrew Campomizzi" w:date="2024-02-12T14:13:00Z">
        <w:r w:rsidR="00D401AD">
          <w:rPr>
            <w:rFonts w:ascii="Calibri" w:hAnsi="Calibri" w:cs="Calibri"/>
          </w:rPr>
          <w:t>winter</w:t>
        </w:r>
      </w:ins>
      <w:r w:rsidR="002B77D0">
        <w:rPr>
          <w:rFonts w:ascii="Calibri" w:hAnsi="Calibri" w:cs="Calibri"/>
        </w:rPr>
        <w:t xml:space="preserve"> in the south. </w:t>
      </w:r>
      <w:del w:id="16" w:author="Zoe Southcott" w:date="2024-02-12T16:07:00Z">
        <w:r w:rsidR="002B77D0" w:rsidDel="00BF4AB9">
          <w:delText>For</w:delText>
        </w:r>
      </w:del>
      <w:ins w:id="17" w:author="Zoe Southcott" w:date="2024-02-12T16:07:00Z">
        <w:r w:rsidR="00BF4AB9">
          <w:t>Over</w:t>
        </w:r>
      </w:ins>
      <w:r w:rsidR="002B77D0">
        <w:t xml:space="preserve"> the past 50 years, </w:t>
      </w:r>
      <w:del w:id="18" w:author="Andrew Campomizzi" w:date="2024-02-12T14:19:00Z">
        <w:r w:rsidR="002B77D0" w:rsidDel="00F137FD">
          <w:delText>we have witnessed alarming declines f</w:delText>
        </w:r>
      </w:del>
      <w:del w:id="19" w:author="Andrew Campomizzi" w:date="2024-02-12T14:20:00Z">
        <w:r w:rsidR="002B77D0" w:rsidDel="00F137FD">
          <w:delText xml:space="preserve">or </w:delText>
        </w:r>
      </w:del>
      <w:r w:rsidR="002B77D0">
        <w:t xml:space="preserve">grassland bird populations </w:t>
      </w:r>
      <w:ins w:id="20" w:author="Andrew Campomizzi" w:date="2024-02-12T14:20:00Z">
        <w:r w:rsidR="00F137FD">
          <w:t xml:space="preserve">have declined markedly </w:t>
        </w:r>
      </w:ins>
      <w:r w:rsidR="002B77D0">
        <w:t>in Ontario</w:t>
      </w:r>
      <w:ins w:id="21" w:author="Zoe Southcott" w:date="2024-02-14T14:42:00Z">
        <w:r w:rsidR="009B611C">
          <w:t>.</w:t>
        </w:r>
        <w:r w:rsidR="00366CEB">
          <w:t xml:space="preserve"> </w:t>
        </w:r>
      </w:ins>
      <w:del w:id="22" w:author="Zoe Southcott" w:date="2024-02-14T14:42:00Z">
        <w:r w:rsidR="002B77D0" w:rsidDel="00366CEB">
          <w:delText xml:space="preserve">, like the </w:delText>
        </w:r>
      </w:del>
      <w:r w:rsidR="002B77D0">
        <w:t>Bobolink</w:t>
      </w:r>
      <w:del w:id="23" w:author="Zoe Southcott" w:date="2024-02-14T14:42:00Z">
        <w:r w:rsidR="002B77D0" w:rsidDel="00366CEB">
          <w:delText xml:space="preserve"> (80%),</w:delText>
        </w:r>
      </w:del>
      <w:ins w:id="24" w:author="Zoe Southcott" w:date="2024-02-14T14:42:00Z">
        <w:r w:rsidR="00366CEB">
          <w:t>,</w:t>
        </w:r>
      </w:ins>
      <w:r w:rsidR="002B77D0">
        <w:t xml:space="preserve"> Eastern Meadowlark</w:t>
      </w:r>
      <w:del w:id="25" w:author="Zoe Southcott" w:date="2024-02-14T14:42:00Z">
        <w:r w:rsidR="002B77D0" w:rsidDel="00366CEB">
          <w:delText xml:space="preserve"> (84%)</w:delText>
        </w:r>
      </w:del>
      <w:r w:rsidR="002B77D0">
        <w:t xml:space="preserve">, and Grasshopper Sparrow </w:t>
      </w:r>
      <w:ins w:id="26" w:author="Zoe Southcott" w:date="2024-02-14T14:43:00Z">
        <w:r w:rsidR="00366CEB">
          <w:t xml:space="preserve">populations </w:t>
        </w:r>
        <w:del w:id="27" w:author="Andrew Campomizzi" w:date="2024-02-14T17:39:00Z">
          <w:r w:rsidR="00366CEB" w:rsidDel="005E6C53">
            <w:delText xml:space="preserve">have </w:delText>
          </w:r>
        </w:del>
        <w:r w:rsidR="00366CEB">
          <w:t>declined by 80%, 84%, and 79%, respectively,</w:t>
        </w:r>
      </w:ins>
      <w:del w:id="28" w:author="Zoe Southcott" w:date="2024-02-14T14:43:00Z">
        <w:r w:rsidR="002B77D0" w:rsidDel="00366CEB">
          <w:delText>(79%),</w:delText>
        </w:r>
      </w:del>
      <w:r w:rsidR="002B77D0">
        <w:t xml:space="preserve"> contributing to an overall 53% decrease </w:t>
      </w:r>
      <w:ins w:id="29" w:author="Andrew Campomizzi" w:date="2024-02-12T14:17:00Z">
        <w:r w:rsidR="00F137FD">
          <w:t xml:space="preserve">for grassland bird populations </w:t>
        </w:r>
      </w:ins>
      <w:r w:rsidR="002B77D0">
        <w:t xml:space="preserve">in North America. </w:t>
      </w:r>
      <w:ins w:id="30" w:author="Zoe Southcott" w:date="2024-02-14T14:44:00Z">
        <w:r w:rsidR="00366CEB">
          <w:t>All three of these species are now listed as at risk.</w:t>
        </w:r>
      </w:ins>
      <w:del w:id="31" w:author="Zoe Southcott" w:date="2024-02-14T14:44:00Z">
        <w:r w:rsidR="002B77D0" w:rsidDel="00366CEB">
          <w:delText>With growing concern due to significant population declines, multiple species were listed as at risk.</w:delText>
        </w:r>
      </w:del>
      <w:r w:rsidR="002B77D0">
        <w:t xml:space="preserve"> </w:t>
      </w:r>
    </w:p>
    <w:p w14:paraId="4A0FB14F" w14:textId="0ED7241E" w:rsidR="002B77D0" w:rsidRDefault="002B77D0" w:rsidP="002B77D0">
      <w:pPr>
        <w:spacing w:line="240" w:lineRule="auto"/>
        <w:rPr>
          <w:rFonts w:ascii="Calibri" w:hAnsi="Calibri" w:cs="Calibri"/>
          <w:i/>
          <w:iCs/>
        </w:rPr>
      </w:pPr>
      <w:r w:rsidRPr="002B77D0">
        <w:rPr>
          <w:rFonts w:ascii="Calibri" w:hAnsi="Calibri" w:cs="Calibri"/>
          <w:i/>
          <w:iCs/>
        </w:rPr>
        <w:t>Bobolink and eastern meadowlark listed as Threatened in Canada and Ontario; Grasshopper sparrow listed as Special Concern in Canada and Ontario</w:t>
      </w:r>
    </w:p>
    <w:p w14:paraId="683E2F85" w14:textId="052AB633" w:rsidR="002B77D0" w:rsidRPr="002B77D0" w:rsidRDefault="002B77D0" w:rsidP="002B77D0">
      <w:pPr>
        <w:spacing w:line="240" w:lineRule="auto"/>
        <w:rPr>
          <w:rFonts w:ascii="Calibri" w:hAnsi="Calibri" w:cs="Calibri"/>
          <w:i/>
          <w:iCs/>
        </w:rPr>
      </w:pPr>
      <w:r>
        <w:rPr>
          <w:rFonts w:ascii="Calibri" w:hAnsi="Calibri" w:cs="Calibri"/>
          <w:i/>
          <w:iCs/>
        </w:rPr>
        <w:t>Potential graphics: grassland ecosystem distribution in Ontario, Bobolink, Eastern Meadowlark, and Grasshopper Sparrow.</w:t>
      </w:r>
    </w:p>
    <w:p w14:paraId="632C8627" w14:textId="21B814E6" w:rsidR="002B77D0" w:rsidRDefault="002B77D0" w:rsidP="002B77D0">
      <w:pPr>
        <w:pBdr>
          <w:bottom w:val="single" w:sz="6" w:space="1" w:color="auto"/>
        </w:pBdr>
      </w:pPr>
    </w:p>
    <w:p w14:paraId="6AA0F86E" w14:textId="77777777" w:rsidR="002B77D0" w:rsidRDefault="002B77D0" w:rsidP="002B77D0"/>
    <w:p w14:paraId="55B9883E" w14:textId="3BFB9E9D" w:rsidR="002B77D0" w:rsidRDefault="002B77D0" w:rsidP="002B77D0">
      <w:commentRangeStart w:id="32"/>
      <w:r>
        <w:t xml:space="preserve">### Section 2: Agricultural Grasslands </w:t>
      </w:r>
      <w:ins w:id="33" w:author="Zoe Southcott" w:date="2024-02-14T15:18:00Z">
        <w:r w:rsidR="007924C4">
          <w:t>are Essential</w:t>
        </w:r>
        <w:commentRangeEnd w:id="32"/>
        <w:r w:rsidR="007924C4">
          <w:rPr>
            <w:rStyle w:val="CommentReference"/>
          </w:rPr>
          <w:commentReference w:id="32"/>
        </w:r>
      </w:ins>
      <w:del w:id="34" w:author="Zoe Southcott" w:date="2024-02-14T15:18:00Z">
        <w:r w:rsidDel="007924C4">
          <w:delText>for Conservation</w:delText>
        </w:r>
      </w:del>
      <w:r>
        <w:t xml:space="preserve"> </w:t>
      </w:r>
    </w:p>
    <w:p w14:paraId="49ACA1DE" w14:textId="593347B9" w:rsidR="002B77D0" w:rsidRDefault="002B77D0" w:rsidP="002B77D0">
      <w:r>
        <w:t xml:space="preserve">The majority of grassland bird nesting habitat in Ontario is found in grass-dominated hayfields and pastures. </w:t>
      </w:r>
      <w:ins w:id="35" w:author="Zoe Southcott" w:date="2024-02-14T14:45:00Z">
        <w:r w:rsidR="00366CEB">
          <w:t xml:space="preserve">Because </w:t>
        </w:r>
      </w:ins>
      <w:ins w:id="36" w:author="Zoe Southcott" w:date="2024-02-12T16:02:00Z">
        <w:r w:rsidR="00876B01">
          <w:t>Bobolinks, Eastern Meadowlarks, and Grasshopper Sparrows build their nests directly on the ground,</w:t>
        </w:r>
      </w:ins>
      <w:ins w:id="37" w:author="Zoe Southcott" w:date="2024-02-13T13:29:00Z">
        <w:r w:rsidR="00344771">
          <w:t xml:space="preserve"> </w:t>
        </w:r>
      </w:ins>
      <w:ins w:id="38" w:author="Zoe Southcott" w:date="2024-02-14T14:45:00Z">
        <w:r w:rsidR="00366CEB">
          <w:t>well hidden in th</w:t>
        </w:r>
      </w:ins>
      <w:ins w:id="39" w:author="Zoe Southcott" w:date="2024-02-13T13:29:00Z">
        <w:r w:rsidR="00344771">
          <w:t>e vegetation</w:t>
        </w:r>
      </w:ins>
      <w:ins w:id="40" w:author="Zoe Southcott" w:date="2024-02-14T14:45:00Z">
        <w:r w:rsidR="00366CEB">
          <w:t>,</w:t>
        </w:r>
      </w:ins>
      <w:ins w:id="41" w:author="Zoe Southcott" w:date="2024-02-13T13:29:00Z">
        <w:r w:rsidR="00344771">
          <w:t xml:space="preserve"> nests are vulnerable to trampling</w:t>
        </w:r>
      </w:ins>
      <w:ins w:id="42" w:author="Andrew Campomizzi" w:date="2024-02-14T17:42:00Z">
        <w:r w:rsidR="005E6C53">
          <w:t xml:space="preserve"> by livestock</w:t>
        </w:r>
      </w:ins>
      <w:ins w:id="43" w:author="Zoe Southcott" w:date="2024-02-13T13:29:00Z">
        <w:r w:rsidR="00344771">
          <w:t xml:space="preserve">, destruction by </w:t>
        </w:r>
      </w:ins>
      <w:ins w:id="44" w:author="Andrew Campomizzi" w:date="2024-02-14T17:42:00Z">
        <w:r w:rsidR="005E6C53">
          <w:t xml:space="preserve">farm </w:t>
        </w:r>
      </w:ins>
      <w:ins w:id="45" w:author="Zoe Southcott" w:date="2024-02-13T13:29:00Z">
        <w:r w:rsidR="00344771">
          <w:t xml:space="preserve">machinery, and exposure </w:t>
        </w:r>
      </w:ins>
      <w:ins w:id="46" w:author="Zoe Southcott" w:date="2024-02-13T13:30:00Z">
        <w:r w:rsidR="00344771">
          <w:t>after heavy grazing and hay harvesting.</w:t>
        </w:r>
      </w:ins>
      <w:del w:id="47" w:author="Zoe Southcott" w:date="2024-02-12T16:03:00Z">
        <w:r w:rsidDel="00876B01">
          <w:delText>Unfortunately, agricultural activities in these grasslands pose inadvertent threats during critical nesting periods, leading to nest failures.</w:delText>
        </w:r>
      </w:del>
      <w:r>
        <w:t xml:space="preserve"> To mitigate the impact of agricultural activities </w:t>
      </w:r>
      <w:ins w:id="48" w:author="Zoe Southcott" w:date="2024-02-12T16:03:00Z">
        <w:r w:rsidR="00876B01">
          <w:t>during the critical nesting period</w:t>
        </w:r>
      </w:ins>
      <w:del w:id="49" w:author="Zoe Southcott" w:date="2024-02-12T16:03:00Z">
        <w:r w:rsidDel="00876B01">
          <w:delText>on grassland birds</w:delText>
        </w:r>
      </w:del>
      <w:r>
        <w:t>, understanding the difference</w:t>
      </w:r>
      <w:ins w:id="50" w:author="Zoe Southcott" w:date="2024-02-12T16:01:00Z">
        <w:r w:rsidR="00876B01">
          <w:t>s</w:t>
        </w:r>
      </w:ins>
      <w:del w:id="51" w:author="Zoe Southcott" w:date="2024-02-12T16:04:00Z">
        <w:r w:rsidDel="00876B01">
          <w:delText xml:space="preserve"> between species like the Bobolink, Eastern Meadowlark, and Grasshopper Sparrow</w:delText>
        </w:r>
      </w:del>
      <w:ins w:id="52" w:author="Zoe Southcott" w:date="2024-02-12T16:04:00Z">
        <w:r w:rsidR="00876B01">
          <w:t xml:space="preserve"> </w:t>
        </w:r>
      </w:ins>
      <w:del w:id="53" w:author="Zoe Southcott" w:date="2024-02-12T16:04:00Z">
        <w:r w:rsidDel="00876B01">
          <w:delText xml:space="preserve"> </w:delText>
        </w:r>
      </w:del>
      <w:r>
        <w:t xml:space="preserve">in </w:t>
      </w:r>
      <w:del w:id="54" w:author="Zoe Southcott" w:date="2024-02-12T16:04:00Z">
        <w:r w:rsidDel="00876B01">
          <w:delText xml:space="preserve">terms of </w:delText>
        </w:r>
      </w:del>
      <w:r>
        <w:t>habitat use,</w:t>
      </w:r>
      <w:ins w:id="55" w:author="Zoe Southcott" w:date="2024-02-12T16:04:00Z">
        <w:r w:rsidR="00876B01">
          <w:t xml:space="preserve"> timing of</w:t>
        </w:r>
      </w:ins>
      <w:r>
        <w:t xml:space="preserve"> nesting</w:t>
      </w:r>
      <w:del w:id="56" w:author="Zoe Southcott" w:date="2024-02-12T16:05:00Z">
        <w:r w:rsidDel="00876B01">
          <w:delText xml:space="preserve"> timing</w:delText>
        </w:r>
      </w:del>
      <w:r>
        <w:t xml:space="preserve">, and response to grazing </w:t>
      </w:r>
      <w:ins w:id="57" w:author="Zoe Southcott" w:date="2024-02-12T16:05:00Z">
        <w:r w:rsidR="00BF4AB9">
          <w:t xml:space="preserve">among these species </w:t>
        </w:r>
      </w:ins>
      <w:r>
        <w:t>is essential.</w:t>
      </w:r>
    </w:p>
    <w:p w14:paraId="09887A43" w14:textId="19BBA965" w:rsidR="002B77D0" w:rsidRPr="002B77D0" w:rsidRDefault="002B77D0" w:rsidP="002B77D0">
      <w:pPr>
        <w:rPr>
          <w:i/>
          <w:iCs/>
        </w:rPr>
      </w:pPr>
      <w:del w:id="58" w:author="Zoe Southcott" w:date="2024-02-14T14:46:00Z">
        <w:r w:rsidRPr="002B77D0" w:rsidDel="00366CEB">
          <w:rPr>
            <w:i/>
            <w:iCs/>
          </w:rPr>
          <w:delText xml:space="preserve">This </w:delText>
        </w:r>
        <w:r w:rsidDel="00366CEB">
          <w:rPr>
            <w:i/>
            <w:iCs/>
          </w:rPr>
          <w:delText>g</w:delText>
        </w:r>
      </w:del>
      <w:ins w:id="59" w:author="Zoe Southcott" w:date="2024-02-14T14:46:00Z">
        <w:r w:rsidR="00366CEB">
          <w:rPr>
            <w:i/>
            <w:iCs/>
          </w:rPr>
          <w:t>G</w:t>
        </w:r>
      </w:ins>
      <w:r>
        <w:rPr>
          <w:i/>
          <w:iCs/>
        </w:rPr>
        <w:t xml:space="preserve">rassland bird population </w:t>
      </w:r>
      <w:r w:rsidRPr="002B77D0">
        <w:rPr>
          <w:i/>
          <w:iCs/>
        </w:rPr>
        <w:t>decline</w:t>
      </w:r>
      <w:ins w:id="60" w:author="Zoe Southcott" w:date="2024-02-14T14:46:00Z">
        <w:r w:rsidR="00366CEB">
          <w:rPr>
            <w:i/>
            <w:iCs/>
          </w:rPr>
          <w:t>s</w:t>
        </w:r>
      </w:ins>
      <w:r w:rsidRPr="002B77D0">
        <w:rPr>
          <w:i/>
          <w:iCs/>
        </w:rPr>
        <w:t xml:space="preserve"> </w:t>
      </w:r>
      <w:ins w:id="61" w:author="Zoe Southcott" w:date="2024-02-14T14:46:00Z">
        <w:r w:rsidR="00366CEB">
          <w:rPr>
            <w:i/>
            <w:iCs/>
          </w:rPr>
          <w:t xml:space="preserve">are </w:t>
        </w:r>
      </w:ins>
      <w:ins w:id="62" w:author="Zoe Southcott" w:date="2024-02-14T14:47:00Z">
        <w:r w:rsidR="00366CEB">
          <w:rPr>
            <w:i/>
            <w:iCs/>
          </w:rPr>
          <w:t>due</w:t>
        </w:r>
      </w:ins>
      <w:del w:id="63" w:author="Zoe Southcott" w:date="2024-02-14T14:47:00Z">
        <w:r w:rsidRPr="002B77D0" w:rsidDel="00366CEB">
          <w:rPr>
            <w:i/>
            <w:iCs/>
          </w:rPr>
          <w:delText>is attributed</w:delText>
        </w:r>
      </w:del>
      <w:ins w:id="64" w:author="Zoe Southcott" w:date="2024-02-14T14:47:00Z">
        <w:r w:rsidR="00366CEB">
          <w:rPr>
            <w:i/>
            <w:iCs/>
          </w:rPr>
          <w:t>, in part,</w:t>
        </w:r>
      </w:ins>
      <w:r w:rsidRPr="002B77D0">
        <w:rPr>
          <w:i/>
          <w:iCs/>
        </w:rPr>
        <w:t xml:space="preserve"> to changes in agriculture </w:t>
      </w:r>
      <w:r>
        <w:rPr>
          <w:i/>
          <w:iCs/>
        </w:rPr>
        <w:t>(</w:t>
      </w:r>
      <w:del w:id="65" w:author="Andrew Campomizzi" w:date="2024-02-12T14:22:00Z">
        <w:r w:rsidDel="00F137FD">
          <w:rPr>
            <w:i/>
            <w:iCs/>
          </w:rPr>
          <w:delText>development and reforestation</w:delText>
        </w:r>
      </w:del>
      <w:ins w:id="66" w:author="Andrew Campomizzi" w:date="2024-02-12T14:23:00Z">
        <w:r w:rsidR="00F137FD">
          <w:rPr>
            <w:i/>
            <w:iCs/>
          </w:rPr>
          <w:t xml:space="preserve">e.g., </w:t>
        </w:r>
      </w:ins>
      <w:ins w:id="67" w:author="Andrew Campomizzi" w:date="2024-02-12T14:22:00Z">
        <w:r w:rsidR="00F137FD">
          <w:rPr>
            <w:i/>
            <w:iCs/>
          </w:rPr>
          <w:t>earlier and more frequent hay cuts during nesting season</w:t>
        </w:r>
      </w:ins>
      <w:r>
        <w:rPr>
          <w:i/>
          <w:iCs/>
        </w:rPr>
        <w:t xml:space="preserve">) </w:t>
      </w:r>
      <w:r w:rsidRPr="002B77D0">
        <w:rPr>
          <w:i/>
          <w:iCs/>
        </w:rPr>
        <w:t>and habitat loss</w:t>
      </w:r>
      <w:r>
        <w:rPr>
          <w:i/>
          <w:iCs/>
        </w:rPr>
        <w:t xml:space="preserve"> (</w:t>
      </w:r>
      <w:ins w:id="68" w:author="Andrew Campomizzi" w:date="2024-02-12T14:23:00Z">
        <w:r w:rsidR="00F137FD">
          <w:rPr>
            <w:i/>
            <w:iCs/>
          </w:rPr>
          <w:t xml:space="preserve">conversion to row crops, </w:t>
        </w:r>
      </w:ins>
      <w:ins w:id="69" w:author="Andrew Campomizzi" w:date="2024-02-12T14:22:00Z">
        <w:r w:rsidR="00F137FD">
          <w:rPr>
            <w:i/>
            <w:iCs/>
          </w:rPr>
          <w:t>development</w:t>
        </w:r>
      </w:ins>
      <w:ins w:id="70" w:author="Andrew Campomizzi" w:date="2024-02-12T14:23:00Z">
        <w:r w:rsidR="00F137FD">
          <w:rPr>
            <w:i/>
            <w:iCs/>
          </w:rPr>
          <w:t>,</w:t>
        </w:r>
      </w:ins>
      <w:ins w:id="71" w:author="Andrew Campomizzi" w:date="2024-02-12T14:22:00Z">
        <w:r w:rsidR="00F137FD">
          <w:rPr>
            <w:i/>
            <w:iCs/>
          </w:rPr>
          <w:t xml:space="preserve"> and reforestation</w:t>
        </w:r>
      </w:ins>
      <w:del w:id="72" w:author="Andrew Campomizzi" w:date="2024-02-12T14:22:00Z">
        <w:r w:rsidDel="00F137FD">
          <w:rPr>
            <w:i/>
            <w:iCs/>
          </w:rPr>
          <w:delText>earlier and more frequent hay cuts during nesting season</w:delText>
        </w:r>
      </w:del>
      <w:r>
        <w:rPr>
          <w:i/>
          <w:iCs/>
        </w:rPr>
        <w:t>)</w:t>
      </w:r>
      <w:r w:rsidRPr="002B77D0">
        <w:rPr>
          <w:i/>
          <w:iCs/>
        </w:rPr>
        <w:t>.</w:t>
      </w:r>
    </w:p>
    <w:p w14:paraId="025C0CCC" w14:textId="77777777" w:rsidR="002B77D0" w:rsidRPr="002B77D0" w:rsidRDefault="002B77D0" w:rsidP="002B77D0">
      <w:pPr>
        <w:pStyle w:val="ListParagraph"/>
        <w:numPr>
          <w:ilvl w:val="0"/>
          <w:numId w:val="1"/>
        </w:numPr>
        <w:spacing w:line="240" w:lineRule="auto"/>
        <w:rPr>
          <w:rFonts w:ascii="Calibri" w:hAnsi="Calibri" w:cs="Calibri"/>
          <w:i/>
          <w:iCs/>
        </w:rPr>
      </w:pPr>
      <w:r w:rsidRPr="002B77D0">
        <w:rPr>
          <w:rFonts w:ascii="Calibri" w:hAnsi="Calibri" w:cs="Calibri"/>
          <w:i/>
          <w:iCs/>
        </w:rPr>
        <w:t>BOBO</w:t>
      </w:r>
    </w:p>
    <w:p w14:paraId="20639CB8" w14:textId="77777777" w:rsidR="002B77D0" w:rsidRPr="002B77D0" w:rsidRDefault="002B77D0" w:rsidP="002B77D0">
      <w:pPr>
        <w:pStyle w:val="ListParagraph"/>
        <w:numPr>
          <w:ilvl w:val="1"/>
          <w:numId w:val="1"/>
        </w:numPr>
        <w:spacing w:line="240" w:lineRule="auto"/>
        <w:rPr>
          <w:rFonts w:ascii="Calibri" w:hAnsi="Calibri" w:cs="Calibri"/>
          <w:i/>
          <w:iCs/>
        </w:rPr>
      </w:pPr>
      <w:r w:rsidRPr="002B77D0">
        <w:rPr>
          <w:rFonts w:ascii="Calibri" w:hAnsi="Calibri" w:cs="Calibri"/>
          <w:i/>
          <w:iCs/>
        </w:rPr>
        <w:t>Typically nest in lush, grassy hayfields and pastures (prefer tall, dense vegetation)</w:t>
      </w:r>
    </w:p>
    <w:p w14:paraId="287FF193" w14:textId="77777777" w:rsidR="002B77D0" w:rsidRPr="002B77D0" w:rsidRDefault="002B77D0" w:rsidP="002B77D0">
      <w:pPr>
        <w:pStyle w:val="ListParagraph"/>
        <w:numPr>
          <w:ilvl w:val="1"/>
          <w:numId w:val="1"/>
        </w:numPr>
        <w:spacing w:line="240" w:lineRule="auto"/>
        <w:rPr>
          <w:rFonts w:ascii="Calibri" w:hAnsi="Calibri" w:cs="Calibri"/>
          <w:i/>
          <w:iCs/>
        </w:rPr>
      </w:pPr>
      <w:r w:rsidRPr="002B77D0">
        <w:rPr>
          <w:rFonts w:ascii="Calibri" w:hAnsi="Calibri" w:cs="Calibri"/>
          <w:i/>
          <w:iCs/>
        </w:rPr>
        <w:t>Have short nesting season: mid-May to late July</w:t>
      </w:r>
    </w:p>
    <w:p w14:paraId="4F635DC2" w14:textId="77777777" w:rsidR="002B77D0" w:rsidRPr="002B77D0" w:rsidRDefault="002B77D0" w:rsidP="002B77D0">
      <w:pPr>
        <w:pStyle w:val="ListParagraph"/>
        <w:numPr>
          <w:ilvl w:val="1"/>
          <w:numId w:val="1"/>
        </w:numPr>
        <w:spacing w:line="240" w:lineRule="auto"/>
        <w:rPr>
          <w:rFonts w:ascii="Calibri" w:hAnsi="Calibri" w:cs="Calibri"/>
          <w:i/>
          <w:iCs/>
        </w:rPr>
      </w:pPr>
      <w:r w:rsidRPr="002B77D0">
        <w:rPr>
          <w:rFonts w:ascii="Calibri" w:hAnsi="Calibri" w:cs="Calibri"/>
          <w:i/>
          <w:iCs/>
        </w:rPr>
        <w:t>Attempt to raise 1 brood of young</w:t>
      </w:r>
    </w:p>
    <w:p w14:paraId="3210AEA6" w14:textId="77777777" w:rsidR="002B77D0" w:rsidRPr="002B77D0" w:rsidRDefault="002B77D0" w:rsidP="002B77D0">
      <w:pPr>
        <w:pStyle w:val="ListParagraph"/>
        <w:numPr>
          <w:ilvl w:val="1"/>
          <w:numId w:val="1"/>
        </w:numPr>
        <w:spacing w:line="240" w:lineRule="auto"/>
        <w:rPr>
          <w:rFonts w:ascii="Calibri" w:hAnsi="Calibri" w:cs="Calibri"/>
          <w:i/>
          <w:iCs/>
        </w:rPr>
      </w:pPr>
      <w:r w:rsidRPr="002B77D0">
        <w:rPr>
          <w:rFonts w:ascii="Calibri" w:hAnsi="Calibri" w:cs="Calibri"/>
          <w:i/>
          <w:iCs/>
        </w:rPr>
        <w:t>Nesting cycle ~28 days (not including nest building)</w:t>
      </w:r>
    </w:p>
    <w:p w14:paraId="4508E19C" w14:textId="77777777" w:rsidR="002B77D0" w:rsidRPr="002B77D0" w:rsidRDefault="002B77D0" w:rsidP="002B77D0">
      <w:pPr>
        <w:pStyle w:val="ListParagraph"/>
        <w:numPr>
          <w:ilvl w:val="1"/>
          <w:numId w:val="1"/>
        </w:numPr>
        <w:spacing w:line="240" w:lineRule="auto"/>
        <w:rPr>
          <w:rFonts w:ascii="Calibri" w:hAnsi="Calibri" w:cs="Calibri"/>
          <w:i/>
          <w:iCs/>
        </w:rPr>
      </w:pPr>
      <w:commentRangeStart w:id="73"/>
      <w:r w:rsidRPr="002B77D0">
        <w:rPr>
          <w:rFonts w:ascii="Calibri" w:hAnsi="Calibri" w:cs="Calibri"/>
          <w:i/>
          <w:iCs/>
        </w:rPr>
        <w:t>Polygamous (often &gt;1 nesting female in each territory)</w:t>
      </w:r>
      <w:commentRangeEnd w:id="73"/>
      <w:r w:rsidR="00A07732">
        <w:rPr>
          <w:rStyle w:val="CommentReference"/>
          <w:rFonts w:eastAsiaTheme="minorEastAsia"/>
          <w:kern w:val="2"/>
          <w:lang w:eastAsia="zh-TW"/>
          <w14:ligatures w14:val="standardContextual"/>
        </w:rPr>
        <w:commentReference w:id="73"/>
      </w:r>
    </w:p>
    <w:p w14:paraId="00C3E635" w14:textId="77777777" w:rsidR="002B77D0" w:rsidRPr="002B77D0" w:rsidRDefault="002B77D0" w:rsidP="002B77D0">
      <w:pPr>
        <w:pStyle w:val="ListParagraph"/>
        <w:numPr>
          <w:ilvl w:val="0"/>
          <w:numId w:val="1"/>
        </w:numPr>
        <w:spacing w:line="240" w:lineRule="auto"/>
        <w:rPr>
          <w:rFonts w:ascii="Calibri" w:hAnsi="Calibri" w:cs="Calibri"/>
          <w:i/>
          <w:iCs/>
        </w:rPr>
      </w:pPr>
      <w:r w:rsidRPr="002B77D0">
        <w:rPr>
          <w:rFonts w:ascii="Calibri" w:hAnsi="Calibri" w:cs="Calibri"/>
          <w:i/>
          <w:iCs/>
        </w:rPr>
        <w:t>EAME</w:t>
      </w:r>
    </w:p>
    <w:p w14:paraId="76632C22" w14:textId="77777777" w:rsidR="002B77D0" w:rsidRPr="002B77D0" w:rsidRDefault="002B77D0" w:rsidP="002B77D0">
      <w:pPr>
        <w:pStyle w:val="ListParagraph"/>
        <w:numPr>
          <w:ilvl w:val="1"/>
          <w:numId w:val="1"/>
        </w:numPr>
        <w:spacing w:line="240" w:lineRule="auto"/>
        <w:rPr>
          <w:rFonts w:ascii="Calibri" w:hAnsi="Calibri" w:cs="Calibri"/>
          <w:i/>
          <w:iCs/>
        </w:rPr>
      </w:pPr>
      <w:r w:rsidRPr="002B77D0">
        <w:rPr>
          <w:rFonts w:ascii="Calibri" w:hAnsi="Calibri" w:cs="Calibri"/>
          <w:i/>
          <w:iCs/>
        </w:rPr>
        <w:t>Typically use sparser vegetation than BOBO</w:t>
      </w:r>
    </w:p>
    <w:p w14:paraId="55A10CFC" w14:textId="77777777" w:rsidR="002B77D0" w:rsidRPr="002B77D0" w:rsidRDefault="002B77D0" w:rsidP="002B77D0">
      <w:pPr>
        <w:pStyle w:val="ListParagraph"/>
        <w:numPr>
          <w:ilvl w:val="1"/>
          <w:numId w:val="1"/>
        </w:numPr>
        <w:spacing w:line="240" w:lineRule="auto"/>
        <w:rPr>
          <w:rFonts w:ascii="Calibri" w:hAnsi="Calibri" w:cs="Calibri"/>
          <w:i/>
          <w:iCs/>
        </w:rPr>
      </w:pPr>
      <w:r w:rsidRPr="002B77D0">
        <w:rPr>
          <w:rFonts w:ascii="Calibri" w:hAnsi="Calibri" w:cs="Calibri"/>
          <w:i/>
          <w:iCs/>
        </w:rPr>
        <w:t>Start breeding early and have a long nesting season: mid-April to mid-August (arrive in March)</w:t>
      </w:r>
    </w:p>
    <w:p w14:paraId="1E7C15DC" w14:textId="77777777" w:rsidR="002B77D0" w:rsidRPr="002B77D0" w:rsidRDefault="002B77D0" w:rsidP="002B77D0">
      <w:pPr>
        <w:pStyle w:val="ListParagraph"/>
        <w:numPr>
          <w:ilvl w:val="1"/>
          <w:numId w:val="1"/>
        </w:numPr>
        <w:spacing w:line="240" w:lineRule="auto"/>
        <w:rPr>
          <w:rFonts w:ascii="Calibri" w:hAnsi="Calibri" w:cs="Calibri"/>
          <w:i/>
          <w:iCs/>
        </w:rPr>
      </w:pPr>
      <w:r w:rsidRPr="002B77D0">
        <w:rPr>
          <w:rFonts w:ascii="Calibri" w:hAnsi="Calibri" w:cs="Calibri"/>
          <w:i/>
          <w:iCs/>
        </w:rPr>
        <w:t>Attempt to raise 2 broods</w:t>
      </w:r>
    </w:p>
    <w:p w14:paraId="195F6B7F" w14:textId="77777777" w:rsidR="002B77D0" w:rsidRPr="002B77D0" w:rsidRDefault="002B77D0" w:rsidP="002B77D0">
      <w:pPr>
        <w:pStyle w:val="ListParagraph"/>
        <w:numPr>
          <w:ilvl w:val="1"/>
          <w:numId w:val="1"/>
        </w:numPr>
        <w:spacing w:line="240" w:lineRule="auto"/>
        <w:rPr>
          <w:rFonts w:ascii="Calibri" w:hAnsi="Calibri" w:cs="Calibri"/>
          <w:i/>
          <w:iCs/>
        </w:rPr>
      </w:pPr>
      <w:r w:rsidRPr="002B77D0">
        <w:rPr>
          <w:rFonts w:ascii="Calibri" w:hAnsi="Calibri" w:cs="Calibri"/>
          <w:i/>
          <w:iCs/>
        </w:rPr>
        <w:lastRenderedPageBreak/>
        <w:t>Nesting cycle ~30 days (not including nest building)</w:t>
      </w:r>
    </w:p>
    <w:p w14:paraId="7CABA10E" w14:textId="77777777" w:rsidR="002B77D0" w:rsidRPr="002B77D0" w:rsidRDefault="002B77D0" w:rsidP="002B77D0">
      <w:pPr>
        <w:pStyle w:val="ListParagraph"/>
        <w:numPr>
          <w:ilvl w:val="1"/>
          <w:numId w:val="1"/>
        </w:numPr>
        <w:spacing w:line="240" w:lineRule="auto"/>
        <w:rPr>
          <w:rFonts w:ascii="Calibri" w:hAnsi="Calibri" w:cs="Calibri"/>
          <w:i/>
          <w:iCs/>
        </w:rPr>
      </w:pPr>
      <w:r w:rsidRPr="002B77D0">
        <w:rPr>
          <w:rFonts w:ascii="Calibri" w:hAnsi="Calibri" w:cs="Calibri"/>
          <w:i/>
          <w:iCs/>
        </w:rPr>
        <w:t>Polygynous (often &gt;1 nesting female in each territory)</w:t>
      </w:r>
    </w:p>
    <w:p w14:paraId="5F4E7F95" w14:textId="77777777" w:rsidR="002B77D0" w:rsidRPr="002B77D0" w:rsidRDefault="002B77D0" w:rsidP="002B77D0">
      <w:pPr>
        <w:pStyle w:val="ListParagraph"/>
        <w:numPr>
          <w:ilvl w:val="0"/>
          <w:numId w:val="1"/>
        </w:numPr>
        <w:spacing w:line="240" w:lineRule="auto"/>
        <w:rPr>
          <w:rFonts w:ascii="Calibri" w:hAnsi="Calibri" w:cs="Calibri"/>
          <w:i/>
          <w:iCs/>
        </w:rPr>
      </w:pPr>
      <w:r w:rsidRPr="002B77D0">
        <w:rPr>
          <w:rFonts w:ascii="Calibri" w:hAnsi="Calibri" w:cs="Calibri"/>
          <w:i/>
          <w:iCs/>
        </w:rPr>
        <w:t>GRSP</w:t>
      </w:r>
    </w:p>
    <w:p w14:paraId="61816DBD" w14:textId="77777777" w:rsidR="002B77D0" w:rsidRPr="002B77D0" w:rsidRDefault="002B77D0" w:rsidP="002B77D0">
      <w:pPr>
        <w:pStyle w:val="ListParagraph"/>
        <w:numPr>
          <w:ilvl w:val="1"/>
          <w:numId w:val="1"/>
        </w:numPr>
        <w:spacing w:line="240" w:lineRule="auto"/>
        <w:rPr>
          <w:rFonts w:ascii="Calibri" w:hAnsi="Calibri" w:cs="Calibri"/>
          <w:i/>
          <w:iCs/>
        </w:rPr>
      </w:pPr>
      <w:r w:rsidRPr="002B77D0">
        <w:rPr>
          <w:rFonts w:ascii="Calibri" w:hAnsi="Calibri" w:cs="Calibri"/>
          <w:i/>
          <w:iCs/>
        </w:rPr>
        <w:t>Found in sparsest, shortest vegetation of these 3 species</w:t>
      </w:r>
    </w:p>
    <w:p w14:paraId="3D5BDA1B" w14:textId="77777777" w:rsidR="002B77D0" w:rsidRPr="002B77D0" w:rsidRDefault="002B77D0" w:rsidP="002B77D0">
      <w:pPr>
        <w:pStyle w:val="ListParagraph"/>
        <w:numPr>
          <w:ilvl w:val="1"/>
          <w:numId w:val="1"/>
        </w:numPr>
        <w:spacing w:line="240" w:lineRule="auto"/>
        <w:rPr>
          <w:rFonts w:ascii="Calibri" w:hAnsi="Calibri" w:cs="Calibri"/>
          <w:i/>
          <w:iCs/>
        </w:rPr>
      </w:pPr>
      <w:r w:rsidRPr="002B77D0">
        <w:rPr>
          <w:rFonts w:ascii="Calibri" w:hAnsi="Calibri" w:cs="Calibri"/>
          <w:i/>
          <w:iCs/>
        </w:rPr>
        <w:t>Moderately long nesting season: Mid-May to mid-August</w:t>
      </w:r>
    </w:p>
    <w:p w14:paraId="07CB0D9C" w14:textId="77777777" w:rsidR="002B77D0" w:rsidRPr="002B77D0" w:rsidRDefault="002B77D0" w:rsidP="002B77D0">
      <w:pPr>
        <w:pStyle w:val="ListParagraph"/>
        <w:numPr>
          <w:ilvl w:val="1"/>
          <w:numId w:val="1"/>
        </w:numPr>
        <w:spacing w:line="240" w:lineRule="auto"/>
        <w:rPr>
          <w:rFonts w:ascii="Calibri" w:hAnsi="Calibri" w:cs="Calibri"/>
          <w:i/>
          <w:iCs/>
        </w:rPr>
      </w:pPr>
      <w:r w:rsidRPr="002B77D0">
        <w:rPr>
          <w:rFonts w:ascii="Calibri" w:hAnsi="Calibri" w:cs="Calibri"/>
          <w:i/>
          <w:iCs/>
        </w:rPr>
        <w:t>Attempt to raise 2 broods</w:t>
      </w:r>
    </w:p>
    <w:p w14:paraId="13D5DE4F" w14:textId="77777777" w:rsidR="002B77D0" w:rsidRPr="002B77D0" w:rsidRDefault="002B77D0" w:rsidP="002B77D0">
      <w:pPr>
        <w:pStyle w:val="ListParagraph"/>
        <w:numPr>
          <w:ilvl w:val="1"/>
          <w:numId w:val="1"/>
        </w:numPr>
        <w:spacing w:line="240" w:lineRule="auto"/>
        <w:rPr>
          <w:rFonts w:ascii="Calibri" w:hAnsi="Calibri" w:cs="Calibri"/>
          <w:i/>
          <w:iCs/>
        </w:rPr>
      </w:pPr>
      <w:r w:rsidRPr="002B77D0">
        <w:rPr>
          <w:rFonts w:ascii="Calibri" w:hAnsi="Calibri" w:cs="Calibri"/>
          <w:i/>
          <w:iCs/>
        </w:rPr>
        <w:t>Nesting cycle ~24 days (not including nest building)</w:t>
      </w:r>
    </w:p>
    <w:p w14:paraId="0EBE3EDD" w14:textId="77777777" w:rsidR="002B77D0" w:rsidRPr="002B77D0" w:rsidRDefault="002B77D0" w:rsidP="002B77D0">
      <w:pPr>
        <w:pStyle w:val="ListParagraph"/>
        <w:numPr>
          <w:ilvl w:val="1"/>
          <w:numId w:val="1"/>
        </w:numPr>
        <w:spacing w:line="240" w:lineRule="auto"/>
        <w:rPr>
          <w:rFonts w:ascii="Calibri" w:hAnsi="Calibri" w:cs="Calibri"/>
          <w:i/>
          <w:iCs/>
        </w:rPr>
      </w:pPr>
      <w:r w:rsidRPr="002B77D0">
        <w:rPr>
          <w:rFonts w:ascii="Calibri" w:hAnsi="Calibri" w:cs="Calibri"/>
          <w:i/>
          <w:iCs/>
        </w:rPr>
        <w:t>Monogamous</w:t>
      </w:r>
    </w:p>
    <w:p w14:paraId="53698B9C" w14:textId="77777777" w:rsidR="002B77D0" w:rsidRDefault="002B77D0" w:rsidP="002B77D0">
      <w:pPr>
        <w:pBdr>
          <w:bottom w:val="single" w:sz="6" w:space="1" w:color="auto"/>
        </w:pBdr>
      </w:pPr>
    </w:p>
    <w:p w14:paraId="39AF8C1F" w14:textId="77777777" w:rsidR="002B77D0" w:rsidRDefault="002B77D0" w:rsidP="002B77D0"/>
    <w:p w14:paraId="7809353F" w14:textId="01222D7F" w:rsidR="002B77D0" w:rsidRDefault="002B77D0" w:rsidP="002B77D0">
      <w:r>
        <w:t xml:space="preserve">### Section 3: Challenges </w:t>
      </w:r>
      <w:del w:id="74" w:author="Andrew Campomizzi" w:date="2024-02-12T14:27:00Z">
        <w:r w:rsidDel="00A07732">
          <w:delText>of</w:delText>
        </w:r>
      </w:del>
      <w:ins w:id="75" w:author="Andrew Campomizzi" w:date="2024-02-12T14:27:00Z">
        <w:r w:rsidR="00A07732">
          <w:t>for</w:t>
        </w:r>
      </w:ins>
      <w:r>
        <w:t xml:space="preserve"> Birds in Agricultural </w:t>
      </w:r>
      <w:del w:id="76" w:author="Andrew Campomizzi" w:date="2024-02-12T14:29:00Z">
        <w:r w:rsidDel="00A07732">
          <w:delText>Settings</w:delText>
        </w:r>
      </w:del>
      <w:ins w:id="77" w:author="Andrew Campomizzi" w:date="2024-02-12T14:29:00Z">
        <w:r w:rsidR="00A07732">
          <w:t>Grasslands</w:t>
        </w:r>
      </w:ins>
    </w:p>
    <w:p w14:paraId="144CB9A9" w14:textId="59EEBA13" w:rsidR="002B77D0" w:rsidRDefault="007249AF" w:rsidP="002B77D0">
      <w:ins w:id="78" w:author="Zoe Southcott" w:date="2024-02-12T16:54:00Z">
        <w:r>
          <w:t xml:space="preserve">When hayfields are harvested during the peak nesting season, </w:t>
        </w:r>
      </w:ins>
      <w:ins w:id="79" w:author="Zoe Southcott" w:date="2024-02-12T16:55:00Z">
        <w:r w:rsidR="007E2536">
          <w:t>significant nest failure occurs</w:t>
        </w:r>
      </w:ins>
      <w:ins w:id="80" w:author="Zoe Southcott" w:date="2024-02-13T08:37:00Z">
        <w:r w:rsidR="005B7166">
          <w:t xml:space="preserve"> </w:t>
        </w:r>
      </w:ins>
      <w:ins w:id="81" w:author="Zoe Southcott" w:date="2024-02-14T14:55:00Z">
        <w:r w:rsidR="00936AD7">
          <w:t>—</w:t>
        </w:r>
      </w:ins>
      <w:ins w:id="82" w:author="Zoe Southcott" w:date="2024-02-12T16:55:00Z">
        <w:r w:rsidR="007E2536">
          <w:t xml:space="preserve"> nests are crushed by machinery </w:t>
        </w:r>
      </w:ins>
      <w:ins w:id="83" w:author="Zoe Southcott" w:date="2024-02-12T16:56:00Z">
        <w:r w:rsidR="007E2536">
          <w:t xml:space="preserve">or left exposed to predators. Grazing </w:t>
        </w:r>
      </w:ins>
      <w:ins w:id="84" w:author="Zoe Southcott" w:date="2024-02-13T08:37:00Z">
        <w:r w:rsidR="005B7166">
          <w:t xml:space="preserve">in </w:t>
        </w:r>
      </w:ins>
      <w:ins w:id="85" w:author="Zoe Southcott" w:date="2024-02-12T16:56:00Z">
        <w:r w:rsidR="007E2536">
          <w:t xml:space="preserve">pastures </w:t>
        </w:r>
      </w:ins>
      <w:ins w:id="86" w:author="Zoe Southcott" w:date="2024-02-14T14:55:00Z">
        <w:r w:rsidR="00936AD7">
          <w:t>c</w:t>
        </w:r>
      </w:ins>
      <w:ins w:id="87" w:author="Zoe Southcott" w:date="2024-02-14T14:56:00Z">
        <w:r w:rsidR="00936AD7">
          <w:t xml:space="preserve">an have similar negative impacts </w:t>
        </w:r>
      </w:ins>
      <w:ins w:id="88" w:author="Zoe Southcott" w:date="2024-02-14T15:11:00Z">
        <w:r w:rsidR="00482445">
          <w:t xml:space="preserve">from </w:t>
        </w:r>
      </w:ins>
      <w:ins w:id="89" w:author="Zoe Southcott" w:date="2024-02-13T13:22:00Z">
        <w:r w:rsidR="00704ECB">
          <w:t>trampling</w:t>
        </w:r>
      </w:ins>
      <w:ins w:id="90" w:author="Zoe Southcott" w:date="2024-02-12T16:56:00Z">
        <w:r w:rsidR="007E2536">
          <w:t xml:space="preserve"> and exposure, but </w:t>
        </w:r>
      </w:ins>
      <w:ins w:id="91" w:author="Zoe Southcott" w:date="2024-02-13T08:37:00Z">
        <w:r w:rsidR="00BA4C44">
          <w:t xml:space="preserve">the </w:t>
        </w:r>
      </w:ins>
      <w:ins w:id="92" w:author="Zoe Southcott" w:date="2024-02-13T08:38:00Z">
        <w:r w:rsidR="00BA4C44">
          <w:t xml:space="preserve">effect varies based on the </w:t>
        </w:r>
      </w:ins>
      <w:ins w:id="93" w:author="Zoe Southcott" w:date="2024-02-13T08:37:00Z">
        <w:r w:rsidR="00BA4C44">
          <w:t>number of animals and duration of grazing</w:t>
        </w:r>
      </w:ins>
      <w:ins w:id="94" w:author="Zoe Southcott" w:date="2024-02-13T13:22:00Z">
        <w:r w:rsidR="00704ECB">
          <w:t xml:space="preserve">. </w:t>
        </w:r>
      </w:ins>
      <w:ins w:id="95" w:author="Zoe Southcott" w:date="2024-02-14T14:53:00Z">
        <w:r w:rsidR="00936AD7">
          <w:t xml:space="preserve">Nest </w:t>
        </w:r>
      </w:ins>
      <w:ins w:id="96" w:author="Zoe Southcott" w:date="2024-02-14T14:54:00Z">
        <w:r w:rsidR="00936AD7">
          <w:t xml:space="preserve">failure due to </w:t>
        </w:r>
      </w:ins>
      <w:ins w:id="97" w:author="Zoe Southcott" w:date="2024-02-14T14:53:00Z">
        <w:r w:rsidR="00936AD7">
          <w:t xml:space="preserve">predation is common in all grasslands, but when </w:t>
        </w:r>
      </w:ins>
      <w:ins w:id="98" w:author="Zoe Southcott" w:date="2024-02-14T14:52:00Z">
        <w:r w:rsidR="00366CEB">
          <w:t xml:space="preserve">nesting </w:t>
        </w:r>
      </w:ins>
      <w:ins w:id="99" w:author="Zoe Southcott" w:date="2024-02-14T14:51:00Z">
        <w:del w:id="100" w:author="Andrew Campomizzi" w:date="2024-02-14T17:45:00Z">
          <w:r w:rsidR="00366CEB" w:rsidDel="005E6C53">
            <w:delText xml:space="preserve">grassland </w:delText>
          </w:r>
        </w:del>
        <w:r w:rsidR="00366CEB">
          <w:t xml:space="preserve">birds </w:t>
        </w:r>
      </w:ins>
      <w:ins w:id="101" w:author="Zoe Southcott" w:date="2024-02-14T14:54:00Z">
        <w:r w:rsidR="00936AD7">
          <w:t xml:space="preserve">also </w:t>
        </w:r>
      </w:ins>
      <w:ins w:id="102" w:author="Zoe Southcott" w:date="2024-02-14T14:51:00Z">
        <w:r w:rsidR="00366CEB">
          <w:t>face threats from agricultural activities</w:t>
        </w:r>
      </w:ins>
      <w:ins w:id="103" w:author="Zoe Southcott" w:date="2024-02-14T14:54:00Z">
        <w:r w:rsidR="00936AD7">
          <w:t xml:space="preserve">, </w:t>
        </w:r>
      </w:ins>
      <w:ins w:id="104" w:author="Zoe Southcott" w:date="2024-02-14T14:52:00Z">
        <w:r w:rsidR="00366CEB">
          <w:t>nest success can be very low.</w:t>
        </w:r>
        <w:r w:rsidR="00936AD7">
          <w:t xml:space="preserve"> </w:t>
        </w:r>
      </w:ins>
      <w:del w:id="105" w:author="Zoe Southcott" w:date="2024-02-14T14:54:00Z">
        <w:r w:rsidR="002B77D0" w:rsidDel="00936AD7">
          <w:delText>Hay harvesting during the nesting season (m</w:delText>
        </w:r>
      </w:del>
      <w:del w:id="106" w:author="Zoe Southcott" w:date="2024-02-14T14:55:00Z">
        <w:r w:rsidR="002B77D0" w:rsidDel="00936AD7">
          <w:delText xml:space="preserve">id </w:delText>
        </w:r>
      </w:del>
      <w:ins w:id="107" w:author="Andrew Campomizzi" w:date="2024-02-12T14:27:00Z">
        <w:del w:id="108" w:author="Zoe Southcott" w:date="2024-02-14T14:55:00Z">
          <w:r w:rsidR="00A07732" w:rsidDel="00936AD7">
            <w:delText>-</w:delText>
          </w:r>
        </w:del>
      </w:ins>
      <w:del w:id="109" w:author="Zoe Southcott" w:date="2024-02-14T14:55:00Z">
        <w:r w:rsidR="002B77D0" w:rsidDel="00936AD7">
          <w:delText xml:space="preserve">June), </w:delText>
        </w:r>
      </w:del>
      <w:ins w:id="110" w:author="Andrew Campomizzi" w:date="2024-02-12T14:27:00Z">
        <w:del w:id="111" w:author="Zoe Southcott" w:date="2024-02-14T14:55:00Z">
          <w:r w:rsidR="00A07732" w:rsidDel="00936AD7">
            <w:delText xml:space="preserve">livestock </w:delText>
          </w:r>
        </w:del>
      </w:ins>
      <w:del w:id="112" w:author="Zoe Southcott" w:date="2024-02-14T14:55:00Z">
        <w:r w:rsidR="002B77D0" w:rsidDel="00936AD7">
          <w:delText xml:space="preserve">grazing, </w:delText>
        </w:r>
      </w:del>
      <w:ins w:id="113" w:author="Andrew Campomizzi" w:date="2024-02-12T14:31:00Z">
        <w:del w:id="114" w:author="Zoe Southcott" w:date="2024-02-14T14:55:00Z">
          <w:r w:rsidR="00A07732" w:rsidDel="00936AD7">
            <w:delText xml:space="preserve">and </w:delText>
          </w:r>
        </w:del>
      </w:ins>
      <w:del w:id="115" w:author="Zoe Southcott" w:date="2024-02-14T14:55:00Z">
        <w:r w:rsidR="002B77D0" w:rsidDel="00936AD7">
          <w:delText xml:space="preserve">predation, and trampling contribute to nest failures and </w:delText>
        </w:r>
      </w:del>
      <w:ins w:id="116" w:author="Andrew Campomizzi" w:date="2024-02-12T14:28:00Z">
        <w:del w:id="117" w:author="Zoe Southcott" w:date="2024-02-14T14:55:00Z">
          <w:r w:rsidR="00A07732" w:rsidDel="00936AD7">
            <w:delText xml:space="preserve">negatively </w:delText>
          </w:r>
        </w:del>
      </w:ins>
      <w:del w:id="118" w:author="Zoe Southcott" w:date="2024-02-14T14:55:00Z">
        <w:r w:rsidR="002B77D0" w:rsidDel="00936AD7">
          <w:delText>impact grassland bird populations. Trampling during the nesting season, particularly in rotationally grazed pastures, significantly affect nesting success.</w:delText>
        </w:r>
      </w:del>
      <w:ins w:id="119" w:author="Andrew Campomizzi" w:date="2024-02-12T14:34:00Z">
        <w:del w:id="120" w:author="Zoe Southcott" w:date="2024-02-14T14:55:00Z">
          <w:r w:rsidR="007F34E5" w:rsidDel="00936AD7">
            <w:delText xml:space="preserve"> </w:delText>
          </w:r>
        </w:del>
      </w:ins>
      <w:ins w:id="121" w:author="Andrew Campomizzi" w:date="2024-02-12T14:32:00Z">
        <w:del w:id="122" w:author="Zoe Southcott" w:date="2024-02-14T14:55:00Z">
          <w:r w:rsidR="00A07732" w:rsidDel="00936AD7">
            <w:delText>During nesting</w:delText>
          </w:r>
        </w:del>
      </w:ins>
      <w:ins w:id="123" w:author="Andrew Campomizzi" w:date="2024-02-12T14:33:00Z">
        <w:del w:id="124" w:author="Zoe Southcott" w:date="2024-02-14T14:55:00Z">
          <w:r w:rsidR="00A07732" w:rsidDel="00936AD7">
            <w:delText>,</w:delText>
          </w:r>
        </w:del>
      </w:ins>
      <w:ins w:id="125" w:author="Andrew Campomizzi" w:date="2024-02-12T14:32:00Z">
        <w:del w:id="126" w:author="Zoe Southcott" w:date="2024-02-14T14:55:00Z">
          <w:r w:rsidR="00A07732" w:rsidDel="00936AD7">
            <w:delText xml:space="preserve"> hay harvest equipment crush</w:delText>
          </w:r>
        </w:del>
      </w:ins>
      <w:ins w:id="127" w:author="Andrew Campomizzi" w:date="2024-02-12T14:33:00Z">
        <w:del w:id="128" w:author="Zoe Southcott" w:date="2024-02-14T14:55:00Z">
          <w:r w:rsidR="00A07732" w:rsidDel="00936AD7">
            <w:delText>es</w:delText>
          </w:r>
        </w:del>
      </w:ins>
      <w:ins w:id="129" w:author="Andrew Campomizzi" w:date="2024-02-12T14:32:00Z">
        <w:del w:id="130" w:author="Zoe Southcott" w:date="2024-02-14T14:55:00Z">
          <w:r w:rsidR="00A07732" w:rsidDel="00936AD7">
            <w:delText xml:space="preserve"> or expose</w:delText>
          </w:r>
        </w:del>
      </w:ins>
      <w:ins w:id="131" w:author="Andrew Campomizzi" w:date="2024-02-12T14:35:00Z">
        <w:del w:id="132" w:author="Zoe Southcott" w:date="2024-02-14T14:55:00Z">
          <w:r w:rsidR="007F34E5" w:rsidDel="00936AD7">
            <w:delText>s</w:delText>
          </w:r>
        </w:del>
      </w:ins>
      <w:ins w:id="133" w:author="Andrew Campomizzi" w:date="2024-02-12T14:32:00Z">
        <w:del w:id="134" w:author="Zoe Southcott" w:date="2024-02-14T14:55:00Z">
          <w:r w:rsidR="00A07732" w:rsidDel="00936AD7">
            <w:delText xml:space="preserve"> nests and </w:delText>
          </w:r>
        </w:del>
      </w:ins>
      <w:ins w:id="135" w:author="Andrew Campomizzi" w:date="2024-02-12T14:35:00Z">
        <w:del w:id="136" w:author="Zoe Southcott" w:date="2024-02-14T14:55:00Z">
          <w:r w:rsidR="007F34E5" w:rsidDel="00936AD7">
            <w:delText xml:space="preserve">at medium to high stocking rates </w:delText>
          </w:r>
        </w:del>
      </w:ins>
      <w:ins w:id="137" w:author="Andrew Campomizzi" w:date="2024-02-12T14:32:00Z">
        <w:del w:id="138" w:author="Zoe Southcott" w:date="2024-02-14T14:55:00Z">
          <w:r w:rsidR="00A07732" w:rsidDel="00936AD7">
            <w:delText>livestock</w:delText>
          </w:r>
        </w:del>
      </w:ins>
      <w:ins w:id="139" w:author="Andrew Campomizzi" w:date="2024-02-12T14:33:00Z">
        <w:del w:id="140" w:author="Zoe Southcott" w:date="2024-02-14T14:55:00Z">
          <w:r w:rsidR="00A07732" w:rsidDel="00936AD7">
            <w:delText xml:space="preserve"> frequently trample or expose nests.</w:delText>
          </w:r>
        </w:del>
      </w:ins>
      <w:ins w:id="141" w:author="Andrew Campomizzi" w:date="2024-02-12T14:34:00Z">
        <w:del w:id="142" w:author="Zoe Southcott" w:date="2024-02-14T14:57:00Z">
          <w:r w:rsidR="007F34E5" w:rsidDel="00936AD7">
            <w:delText xml:space="preserve"> </w:delText>
          </w:r>
        </w:del>
      </w:ins>
      <w:del w:id="143" w:author="Zoe Southcott" w:date="2024-02-14T14:57:00Z">
        <w:r w:rsidR="002B77D0" w:rsidDel="00936AD7">
          <w:delText xml:space="preserve"> Understanding the challenges is crucial to </w:delText>
        </w:r>
      </w:del>
      <w:del w:id="144" w:author="Zoe Southcott" w:date="2024-02-14T14:56:00Z">
        <w:r w:rsidR="002B77D0" w:rsidDel="00936AD7">
          <w:delText>d</w:delText>
        </w:r>
      </w:del>
      <w:del w:id="145" w:author="Zoe Southcott" w:date="2024-02-14T14:58:00Z">
        <w:r w:rsidR="002B77D0" w:rsidDel="00936AD7">
          <w:delText>eveloping effective stewardship practices that balance agricultural needs with bird conservation.</w:delText>
        </w:r>
      </w:del>
    </w:p>
    <w:p w14:paraId="50DF5287" w14:textId="77777777" w:rsidR="002B77D0" w:rsidRDefault="002B77D0" w:rsidP="002B77D0">
      <w:pPr>
        <w:pBdr>
          <w:bottom w:val="single" w:sz="6" w:space="1" w:color="auto"/>
        </w:pBdr>
      </w:pPr>
    </w:p>
    <w:p w14:paraId="6FC82D20" w14:textId="77777777" w:rsidR="003875F0" w:rsidRDefault="003875F0" w:rsidP="002B77D0"/>
    <w:p w14:paraId="6E201DD8" w14:textId="3926D375" w:rsidR="002B77D0" w:rsidRDefault="002B77D0" w:rsidP="002B77D0">
      <w:r>
        <w:t>### Section 4: Stewardship Actions for Grassland Bird Conservation</w:t>
      </w:r>
    </w:p>
    <w:p w14:paraId="06DF1BAE" w14:textId="2B9F8E6A" w:rsidR="002B77D0" w:rsidRDefault="002B77D0" w:rsidP="002B77D0">
      <w:r w:rsidRPr="002B77D0">
        <w:t xml:space="preserve">Strategies for hayfields include delayed </w:t>
      </w:r>
      <w:ins w:id="146" w:author="Zoe Southcott" w:date="2024-02-14T15:00:00Z">
        <w:r w:rsidR="00936AD7">
          <w:t>mowing</w:t>
        </w:r>
      </w:ins>
      <w:ins w:id="147" w:author="Zoe Southcott" w:date="2024-02-14T15:02:00Z">
        <w:r w:rsidR="00936AD7">
          <w:t xml:space="preserve"> of entire field</w:t>
        </w:r>
      </w:ins>
      <w:ins w:id="148" w:author="Zoe Southcott" w:date="2024-02-14T15:08:00Z">
        <w:r w:rsidR="00482445">
          <w:t>s</w:t>
        </w:r>
      </w:ins>
      <w:ins w:id="149" w:author="Zoe Southcott" w:date="2024-02-14T15:06:00Z">
        <w:r w:rsidR="00482445">
          <w:t>,</w:t>
        </w:r>
      </w:ins>
      <w:del w:id="150" w:author="Zoe Southcott" w:date="2024-02-14T15:00:00Z">
        <w:r w:rsidRPr="002B77D0" w:rsidDel="00936AD7">
          <w:delText>harvest</w:delText>
        </w:r>
      </w:del>
      <w:del w:id="151" w:author="Andrew Campomizzi" w:date="2024-02-12T15:14:00Z">
        <w:r w:rsidRPr="002B77D0" w:rsidDel="00AF0DCA">
          <w:delText>s</w:delText>
        </w:r>
      </w:del>
      <w:del w:id="152" w:author="Zoe Southcott" w:date="2024-02-14T15:02:00Z">
        <w:r w:rsidRPr="002B77D0" w:rsidDel="00936AD7">
          <w:delText>,</w:delText>
        </w:r>
      </w:del>
      <w:ins w:id="153" w:author="Andrew Campomizzi" w:date="2024-02-12T14:58:00Z">
        <w:r w:rsidR="00287A71">
          <w:t xml:space="preserve"> </w:t>
        </w:r>
        <w:del w:id="154" w:author="Zoe Southcott" w:date="2024-02-14T15:01:00Z">
          <w:r w:rsidR="00287A71" w:rsidDel="00936AD7">
            <w:delText>and</w:delText>
          </w:r>
        </w:del>
      </w:ins>
      <w:del w:id="155" w:author="Zoe Southcott" w:date="2024-02-14T15:01:00Z">
        <w:r w:rsidRPr="002B77D0" w:rsidDel="00936AD7">
          <w:delText xml:space="preserve"> </w:delText>
        </w:r>
      </w:del>
      <w:r w:rsidRPr="002B77D0">
        <w:t>cutting perimeters first</w:t>
      </w:r>
      <w:ins w:id="156" w:author="Andrew Campomizzi" w:date="2024-02-12T14:47:00Z">
        <w:r w:rsidR="00D06311">
          <w:t xml:space="preserve"> and delaying </w:t>
        </w:r>
      </w:ins>
      <w:ins w:id="157" w:author="Zoe Southcott" w:date="2024-02-14T15:01:00Z">
        <w:r w:rsidR="00936AD7">
          <w:t>mowing</w:t>
        </w:r>
      </w:ins>
      <w:ins w:id="158" w:author="Andrew Campomizzi" w:date="2024-02-12T14:47:00Z">
        <w:del w:id="159" w:author="Zoe Southcott" w:date="2024-02-14T15:01:00Z">
          <w:r w:rsidR="00D06311" w:rsidDel="00936AD7">
            <w:delText>cut</w:delText>
          </w:r>
        </w:del>
        <w:r w:rsidR="00D06311">
          <w:t xml:space="preserve"> of </w:t>
        </w:r>
      </w:ins>
      <w:ins w:id="160" w:author="Zoe Southcott" w:date="2024-02-14T15:03:00Z">
        <w:r w:rsidR="00482445">
          <w:t xml:space="preserve">field </w:t>
        </w:r>
      </w:ins>
      <w:ins w:id="161" w:author="Andrew Campomizzi" w:date="2024-02-12T14:47:00Z">
        <w:r w:rsidR="00D06311">
          <w:t>interiors</w:t>
        </w:r>
      </w:ins>
      <w:ins w:id="162" w:author="Zoe Southcott" w:date="2024-02-14T15:06:00Z">
        <w:r w:rsidR="00482445">
          <w:t>, or delay</w:t>
        </w:r>
      </w:ins>
      <w:ins w:id="163" w:author="Zoe Southcott" w:date="2024-02-14T15:07:00Z">
        <w:r w:rsidR="00482445">
          <w:t>ed</w:t>
        </w:r>
      </w:ins>
      <w:ins w:id="164" w:author="Zoe Southcott" w:date="2024-02-14T15:06:00Z">
        <w:r w:rsidR="00482445">
          <w:t xml:space="preserve"> mowing of </w:t>
        </w:r>
      </w:ins>
      <w:ins w:id="165" w:author="Zoe Southcott" w:date="2024-02-14T15:07:00Z">
        <w:r w:rsidR="00482445">
          <w:t xml:space="preserve">a section of a field with the </w:t>
        </w:r>
      </w:ins>
      <w:ins w:id="166" w:author="Zoe Southcott" w:date="2024-02-14T15:06:00Z">
        <w:r w:rsidR="00482445">
          <w:t xml:space="preserve">most </w:t>
        </w:r>
      </w:ins>
      <w:ins w:id="167" w:author="Zoe Southcott" w:date="2024-02-14T15:07:00Z">
        <w:r w:rsidR="00482445">
          <w:t>nesting birds</w:t>
        </w:r>
      </w:ins>
      <w:del w:id="168" w:author="Andrew Campomizzi" w:date="2024-02-12T14:58:00Z">
        <w:r w:rsidRPr="002B77D0" w:rsidDel="00287A71">
          <w:delText xml:space="preserve">, and leaving some </w:delText>
        </w:r>
      </w:del>
      <w:del w:id="169" w:author="Andrew Campomizzi" w:date="2024-02-12T14:47:00Z">
        <w:r w:rsidRPr="002B77D0" w:rsidDel="00D06311">
          <w:delText>vegetation</w:delText>
        </w:r>
      </w:del>
      <w:del w:id="170" w:author="Andrew Campomizzi" w:date="2024-02-12T14:58:00Z">
        <w:r w:rsidRPr="002B77D0" w:rsidDel="00287A71">
          <w:delText xml:space="preserve"> uncut</w:delText>
        </w:r>
      </w:del>
      <w:ins w:id="171" w:author="Andrew Campomizzi" w:date="2024-02-12T14:50:00Z">
        <w:del w:id="172" w:author="Zoe Southcott" w:date="2024-02-14T15:02:00Z">
          <w:r w:rsidR="00D06311" w:rsidDel="00482445">
            <w:delText xml:space="preserve"> in areas with many nesting birds</w:delText>
          </w:r>
        </w:del>
      </w:ins>
      <w:ins w:id="173" w:author="Andrew Campomizzi" w:date="2024-02-12T14:37:00Z">
        <w:del w:id="174" w:author="Zoe Southcott" w:date="2024-02-13T13:39:00Z">
          <w:r w:rsidR="007F34E5" w:rsidDel="00BE619B">
            <w:delText xml:space="preserve"> </w:delText>
          </w:r>
        </w:del>
      </w:ins>
      <w:del w:id="175" w:author="Andrew Campomizzi" w:date="2024-02-12T14:37:00Z">
        <w:r w:rsidRPr="002B77D0" w:rsidDel="007F34E5">
          <w:delText xml:space="preserve"> for species like Grasshopper Sparrows and Savannah Sparrows to rebuild nests</w:delText>
        </w:r>
      </w:del>
      <w:r w:rsidRPr="002B77D0">
        <w:t xml:space="preserve">. In pastures, rotational grazing </w:t>
      </w:r>
      <w:ins w:id="176" w:author="Andrew Campomizzi" w:date="2024-02-12T14:47:00Z">
        <w:r w:rsidR="00D06311">
          <w:t xml:space="preserve">enables </w:t>
        </w:r>
      </w:ins>
      <w:ins w:id="177" w:author="Zoe Southcott" w:date="2024-02-14T15:03:00Z">
        <w:r w:rsidR="00482445">
          <w:t xml:space="preserve">targeting some areas </w:t>
        </w:r>
      </w:ins>
      <w:ins w:id="178" w:author="Zoe Southcott" w:date="2024-02-14T15:04:00Z">
        <w:r w:rsidR="00482445">
          <w:t>for stewar</w:t>
        </w:r>
      </w:ins>
      <w:ins w:id="179" w:author="Zoe Southcott" w:date="2024-02-14T15:05:00Z">
        <w:r w:rsidR="00482445">
          <w:t>dship actions such as</w:t>
        </w:r>
      </w:ins>
      <w:ins w:id="180" w:author="Zoe Southcott" w:date="2024-02-14T15:03:00Z">
        <w:r w:rsidR="00482445">
          <w:t xml:space="preserve"> </w:t>
        </w:r>
      </w:ins>
      <w:del w:id="181" w:author="Zoe Southcott" w:date="2024-02-14T15:03:00Z">
        <w:r w:rsidRPr="002B77D0" w:rsidDel="00482445">
          <w:delText>practices</w:delText>
        </w:r>
      </w:del>
      <w:del w:id="182" w:author="Andrew Campomizzi" w:date="2024-02-12T14:47:00Z">
        <w:r w:rsidRPr="002B77D0" w:rsidDel="00D06311">
          <w:delText>,</w:delText>
        </w:r>
      </w:del>
      <w:del w:id="183" w:author="Zoe Southcott" w:date="2024-02-14T15:03:00Z">
        <w:r w:rsidRPr="002B77D0" w:rsidDel="00482445">
          <w:delText xml:space="preserve"> </w:delText>
        </w:r>
      </w:del>
      <w:del w:id="184" w:author="Andrew Campomizzi" w:date="2024-02-12T14:47:00Z">
        <w:r w:rsidRPr="002B77D0" w:rsidDel="00D06311">
          <w:delText>like</w:delText>
        </w:r>
      </w:del>
      <w:ins w:id="185" w:author="Andrew Campomizzi" w:date="2024-02-12T14:47:00Z">
        <w:del w:id="186" w:author="Zoe Southcott" w:date="2024-02-14T15:03:00Z">
          <w:r w:rsidR="00D06311" w:rsidDel="00482445">
            <w:delText>such as</w:delText>
          </w:r>
        </w:del>
      </w:ins>
      <w:del w:id="187" w:author="Zoe Southcott" w:date="2024-02-14T15:03:00Z">
        <w:r w:rsidRPr="002B77D0" w:rsidDel="00482445">
          <w:delText xml:space="preserve"> de</w:delText>
        </w:r>
      </w:del>
      <w:ins w:id="188" w:author="Zoe Southcott" w:date="2024-02-14T15:03:00Z">
        <w:r w:rsidR="00482445">
          <w:t>de</w:t>
        </w:r>
      </w:ins>
      <w:r w:rsidRPr="002B77D0">
        <w:t>layed grazing</w:t>
      </w:r>
      <w:ins w:id="189" w:author="Zoe Southcott" w:date="2024-02-14T15:05:00Z">
        <w:r w:rsidR="00482445">
          <w:t xml:space="preserve"> in one field and </w:t>
        </w:r>
      </w:ins>
      <w:del w:id="190" w:author="Andrew Campomizzi" w:date="2024-02-12T14:48:00Z">
        <w:r w:rsidRPr="002B77D0" w:rsidDel="00D06311">
          <w:delText xml:space="preserve"> in nesting areas</w:delText>
        </w:r>
      </w:del>
      <w:del w:id="191" w:author="Zoe Southcott" w:date="2024-02-14T15:06:00Z">
        <w:r w:rsidRPr="002B77D0" w:rsidDel="00482445">
          <w:delText xml:space="preserve">, </w:delText>
        </w:r>
      </w:del>
      <w:r w:rsidRPr="002B77D0">
        <w:t xml:space="preserve">light spring grazing followed by </w:t>
      </w:r>
      <w:ins w:id="192" w:author="Zoe Southcott" w:date="2024-02-14T15:03:00Z">
        <w:r w:rsidR="00482445">
          <w:t xml:space="preserve">an extended </w:t>
        </w:r>
      </w:ins>
      <w:r w:rsidRPr="002B77D0">
        <w:t>rest period</w:t>
      </w:r>
      <w:ins w:id="193" w:author="Zoe Southcott" w:date="2024-02-14T15:06:00Z">
        <w:r w:rsidR="00482445">
          <w:t xml:space="preserve"> in another.</w:t>
        </w:r>
      </w:ins>
      <w:del w:id="194" w:author="Zoe Southcott" w:date="2024-02-14T15:03:00Z">
        <w:r w:rsidRPr="002B77D0" w:rsidDel="00482445">
          <w:delText>s</w:delText>
        </w:r>
      </w:del>
      <w:del w:id="195" w:author="Zoe Southcott" w:date="2024-02-14T15:06:00Z">
        <w:r w:rsidRPr="002B77D0" w:rsidDel="00482445">
          <w:delText xml:space="preserve">, and </w:delText>
        </w:r>
      </w:del>
      <w:del w:id="196" w:author="Andrew Campomizzi" w:date="2024-02-12T14:48:00Z">
        <w:r w:rsidRPr="002B77D0" w:rsidDel="00D06311">
          <w:delText>maintaining low stocking rates, provide opportunities for successful nesting</w:delText>
        </w:r>
      </w:del>
      <w:ins w:id="197" w:author="Andrew Campomizzi" w:date="2024-02-12T14:48:00Z">
        <w:del w:id="198" w:author="Zoe Southcott" w:date="2024-02-14T15:06:00Z">
          <w:r w:rsidR="00D06311" w:rsidDel="00482445">
            <w:delText>lengthening rest period</w:delText>
          </w:r>
        </w:del>
        <w:del w:id="199" w:author="Zoe Southcott" w:date="2024-02-14T15:04:00Z">
          <w:r w:rsidR="00D06311" w:rsidDel="00482445">
            <w:delText xml:space="preserve"> in areas with many nesting birds</w:delText>
          </w:r>
        </w:del>
      </w:ins>
      <w:del w:id="200" w:author="Zoe Southcott" w:date="2024-02-14T15:06:00Z">
        <w:r w:rsidRPr="002B77D0" w:rsidDel="00482445">
          <w:delText>.</w:delText>
        </w:r>
      </w:del>
      <w:r w:rsidRPr="002B77D0">
        <w:t xml:space="preserve"> </w:t>
      </w:r>
      <w:del w:id="201" w:author="Andrew Campomizzi" w:date="2024-02-12T14:49:00Z">
        <w:r w:rsidRPr="002B77D0" w:rsidDel="00D06311">
          <w:delText xml:space="preserve">Lengthening the rest period between grazing occasions, particularly after normal spring grazing, allows birds like Eastern Meadowlarks to raise a brood. </w:delText>
        </w:r>
      </w:del>
      <w:r w:rsidRPr="002B77D0">
        <w:t xml:space="preserve">These actions aim to balance agricultural activities with </w:t>
      </w:r>
      <w:del w:id="202" w:author="Andrew Campomizzi" w:date="2024-02-12T14:59:00Z">
        <w:r w:rsidRPr="002B77D0" w:rsidDel="00287A71">
          <w:delText>the conservation needs of</w:delText>
        </w:r>
      </w:del>
      <w:ins w:id="203" w:author="Andrew Campomizzi" w:date="2024-02-12T15:15:00Z">
        <w:r w:rsidR="00AF0DCA">
          <w:t>providing</w:t>
        </w:r>
      </w:ins>
      <w:r w:rsidRPr="002B77D0">
        <w:t xml:space="preserve"> grassland bird species at risk</w:t>
      </w:r>
      <w:ins w:id="204" w:author="Andrew Campomizzi" w:date="2024-02-12T14:59:00Z">
        <w:r w:rsidR="00287A71">
          <w:t xml:space="preserve"> time and space to raise young</w:t>
        </w:r>
      </w:ins>
      <w:ins w:id="205" w:author="Andrew Campomizzi" w:date="2024-02-12T15:00:00Z">
        <w:r w:rsidR="00287A71">
          <w:t xml:space="preserve"> in some actively-farmed areas</w:t>
        </w:r>
      </w:ins>
      <w:r w:rsidRPr="002B77D0">
        <w:t>.</w:t>
      </w:r>
      <w:ins w:id="206" w:author="Zoe Southcott" w:date="2024-02-14T15:02:00Z">
        <w:r w:rsidR="00936AD7">
          <w:t xml:space="preserve"> Targeting areas with the most nesting birds for stewardship actions will have the greatest positive </w:t>
        </w:r>
        <w:commentRangeStart w:id="207"/>
        <w:r w:rsidR="00936AD7">
          <w:t>impact</w:t>
        </w:r>
      </w:ins>
      <w:commentRangeEnd w:id="207"/>
      <w:ins w:id="208" w:author="Zoe Southcott" w:date="2024-02-14T15:09:00Z">
        <w:r w:rsidR="00482445">
          <w:rPr>
            <w:rStyle w:val="CommentReference"/>
          </w:rPr>
          <w:commentReference w:id="207"/>
        </w:r>
      </w:ins>
      <w:ins w:id="209" w:author="Zoe Southcott" w:date="2024-02-14T15:02:00Z">
        <w:r w:rsidR="00936AD7">
          <w:t>.</w:t>
        </w:r>
      </w:ins>
    </w:p>
    <w:p w14:paraId="13D7F408" w14:textId="77777777" w:rsidR="002B77D0" w:rsidRPr="002B77D0" w:rsidRDefault="002B77D0" w:rsidP="002B77D0">
      <w:pPr>
        <w:pStyle w:val="ListParagraph"/>
        <w:numPr>
          <w:ilvl w:val="0"/>
          <w:numId w:val="2"/>
        </w:numPr>
        <w:spacing w:line="240" w:lineRule="auto"/>
        <w:ind w:left="360"/>
        <w:rPr>
          <w:rFonts w:ascii="Calibri" w:hAnsi="Calibri" w:cs="Calibri"/>
          <w:i/>
          <w:iCs/>
        </w:rPr>
      </w:pPr>
      <w:commentRangeStart w:id="210"/>
      <w:r w:rsidRPr="002B77D0">
        <w:rPr>
          <w:rFonts w:ascii="Calibri" w:hAnsi="Calibri" w:cs="Calibri"/>
          <w:i/>
          <w:iCs/>
        </w:rPr>
        <w:t>Hayfields</w:t>
      </w:r>
      <w:commentRangeEnd w:id="210"/>
      <w:r w:rsidR="004D43D4">
        <w:rPr>
          <w:rStyle w:val="CommentReference"/>
          <w:rFonts w:eastAsiaTheme="minorEastAsia"/>
          <w:kern w:val="2"/>
          <w:lang w:eastAsia="zh-TW"/>
          <w14:ligatures w14:val="standardContextual"/>
        </w:rPr>
        <w:commentReference w:id="210"/>
      </w:r>
    </w:p>
    <w:p w14:paraId="5EB98150" w14:textId="77777777" w:rsidR="002B77D0" w:rsidRPr="002B77D0" w:rsidRDefault="002B77D0" w:rsidP="002B77D0">
      <w:pPr>
        <w:pStyle w:val="ListParagraph"/>
        <w:numPr>
          <w:ilvl w:val="3"/>
          <w:numId w:val="1"/>
        </w:numPr>
        <w:spacing w:line="240" w:lineRule="auto"/>
        <w:ind w:left="540"/>
        <w:rPr>
          <w:rFonts w:ascii="Calibri" w:hAnsi="Calibri" w:cs="Calibri"/>
          <w:i/>
          <w:iCs/>
        </w:rPr>
      </w:pPr>
      <w:r w:rsidRPr="002B77D0">
        <w:rPr>
          <w:rFonts w:ascii="Calibri" w:hAnsi="Calibri" w:cs="Calibri"/>
          <w:i/>
          <w:iCs/>
        </w:rPr>
        <w:t>Delayed hay harvest</w:t>
      </w:r>
    </w:p>
    <w:p w14:paraId="0DA2D2ED" w14:textId="77777777" w:rsidR="002B77D0" w:rsidRPr="002B77D0" w:rsidRDefault="002B77D0" w:rsidP="002B77D0">
      <w:pPr>
        <w:pStyle w:val="ListParagraph"/>
        <w:numPr>
          <w:ilvl w:val="4"/>
          <w:numId w:val="1"/>
        </w:numPr>
        <w:spacing w:line="240" w:lineRule="auto"/>
        <w:ind w:left="1260"/>
        <w:rPr>
          <w:rFonts w:ascii="Calibri" w:hAnsi="Calibri" w:cs="Calibri"/>
          <w:i/>
          <w:iCs/>
        </w:rPr>
      </w:pPr>
      <w:r w:rsidRPr="002B77D0">
        <w:rPr>
          <w:rFonts w:ascii="Calibri" w:hAnsi="Calibri" w:cs="Calibri"/>
          <w:i/>
          <w:iCs/>
        </w:rPr>
        <w:t>Cut hayfields with the most nesting birds late or last if farm has many fields to cut</w:t>
      </w:r>
    </w:p>
    <w:p w14:paraId="3A82810D" w14:textId="77777777" w:rsidR="002B77D0" w:rsidRPr="002B77D0" w:rsidRDefault="002B77D0" w:rsidP="002B77D0">
      <w:pPr>
        <w:pStyle w:val="ListParagraph"/>
        <w:numPr>
          <w:ilvl w:val="3"/>
          <w:numId w:val="1"/>
        </w:numPr>
        <w:spacing w:line="240" w:lineRule="auto"/>
        <w:ind w:left="540"/>
        <w:rPr>
          <w:rFonts w:ascii="Calibri" w:hAnsi="Calibri" w:cs="Calibri"/>
          <w:i/>
          <w:iCs/>
        </w:rPr>
      </w:pPr>
      <w:r w:rsidRPr="002B77D0">
        <w:rPr>
          <w:rFonts w:ascii="Calibri" w:hAnsi="Calibri" w:cs="Calibri"/>
          <w:i/>
          <w:iCs/>
        </w:rPr>
        <w:lastRenderedPageBreak/>
        <w:t>Cut perimeter, delay cut of interior</w:t>
      </w:r>
    </w:p>
    <w:p w14:paraId="3B9D96FB" w14:textId="77777777" w:rsidR="002B77D0" w:rsidRPr="002B77D0" w:rsidRDefault="002B77D0" w:rsidP="002B77D0">
      <w:pPr>
        <w:pStyle w:val="ListParagraph"/>
        <w:numPr>
          <w:ilvl w:val="4"/>
          <w:numId w:val="1"/>
        </w:numPr>
        <w:spacing w:line="240" w:lineRule="auto"/>
        <w:ind w:left="1260"/>
        <w:rPr>
          <w:rFonts w:ascii="Calibri" w:hAnsi="Calibri" w:cs="Calibri"/>
          <w:i/>
          <w:iCs/>
        </w:rPr>
      </w:pPr>
      <w:r w:rsidRPr="002B77D0">
        <w:rPr>
          <w:rFonts w:ascii="Calibri" w:hAnsi="Calibri" w:cs="Calibri"/>
          <w:i/>
          <w:iCs/>
        </w:rPr>
        <w:t>Cut perimeter of fields at best time for forage quality and delay cut of interior to allow birds time to raise young because grassland birds tend to avoid nesting near field edges</w:t>
      </w:r>
    </w:p>
    <w:p w14:paraId="27B5EB0F" w14:textId="77777777" w:rsidR="002B77D0" w:rsidRPr="002B77D0" w:rsidRDefault="002B77D0" w:rsidP="002B77D0">
      <w:pPr>
        <w:pStyle w:val="ListParagraph"/>
        <w:numPr>
          <w:ilvl w:val="3"/>
          <w:numId w:val="1"/>
        </w:numPr>
        <w:spacing w:line="240" w:lineRule="auto"/>
        <w:ind w:left="540"/>
        <w:rPr>
          <w:rFonts w:ascii="Calibri" w:hAnsi="Calibri" w:cs="Calibri"/>
          <w:i/>
          <w:iCs/>
        </w:rPr>
      </w:pPr>
      <w:commentRangeStart w:id="212"/>
      <w:r w:rsidRPr="002B77D0">
        <w:rPr>
          <w:rFonts w:ascii="Calibri" w:hAnsi="Calibri" w:cs="Calibri"/>
          <w:i/>
          <w:iCs/>
        </w:rPr>
        <w:t>Cut vegetation high to leave more vegetation uncut</w:t>
      </w:r>
      <w:commentRangeEnd w:id="212"/>
      <w:r w:rsidR="004D43D4">
        <w:rPr>
          <w:rStyle w:val="CommentReference"/>
          <w:rFonts w:eastAsiaTheme="minorEastAsia"/>
          <w:kern w:val="2"/>
          <w:lang w:eastAsia="zh-TW"/>
          <w14:ligatures w14:val="standardContextual"/>
        </w:rPr>
        <w:commentReference w:id="212"/>
      </w:r>
    </w:p>
    <w:p w14:paraId="09076A0E" w14:textId="77777777" w:rsidR="002B77D0" w:rsidRPr="002B77D0" w:rsidRDefault="002B77D0" w:rsidP="002B77D0">
      <w:pPr>
        <w:pStyle w:val="ListParagraph"/>
        <w:numPr>
          <w:ilvl w:val="4"/>
          <w:numId w:val="1"/>
        </w:numPr>
        <w:spacing w:line="240" w:lineRule="auto"/>
        <w:ind w:left="1260"/>
        <w:rPr>
          <w:rFonts w:ascii="Calibri" w:hAnsi="Calibri" w:cs="Calibri"/>
          <w:i/>
          <w:iCs/>
        </w:rPr>
      </w:pPr>
      <w:r w:rsidRPr="002B77D0">
        <w:rPr>
          <w:rFonts w:ascii="Calibri" w:hAnsi="Calibri" w:cs="Calibri"/>
          <w:i/>
          <w:iCs/>
        </w:rPr>
        <w:t>Nests will be destroyed during cut, but some species (GRSP, SAVS) may build new nests in fields cut in June or early July</w:t>
      </w:r>
    </w:p>
    <w:p w14:paraId="7C7C5920" w14:textId="77777777" w:rsidR="002B77D0" w:rsidRPr="002B77D0" w:rsidRDefault="002B77D0" w:rsidP="002B77D0">
      <w:pPr>
        <w:pStyle w:val="ListParagraph"/>
        <w:numPr>
          <w:ilvl w:val="4"/>
          <w:numId w:val="1"/>
        </w:numPr>
        <w:spacing w:line="240" w:lineRule="auto"/>
        <w:ind w:left="1260"/>
        <w:rPr>
          <w:rFonts w:ascii="Calibri" w:hAnsi="Calibri" w:cs="Calibri"/>
          <w:i/>
          <w:iCs/>
        </w:rPr>
      </w:pPr>
      <w:r w:rsidRPr="002B77D0">
        <w:rPr>
          <w:rFonts w:ascii="Calibri" w:hAnsi="Calibri" w:cs="Calibri"/>
          <w:i/>
          <w:iCs/>
        </w:rPr>
        <w:t>Fields need to remain undisturbed for long enough after cut to allow enough time for birds to raise young</w:t>
      </w:r>
    </w:p>
    <w:p w14:paraId="497409C0" w14:textId="77777777" w:rsidR="002B77D0" w:rsidRPr="002B77D0" w:rsidRDefault="002B77D0" w:rsidP="002B77D0">
      <w:pPr>
        <w:pStyle w:val="ListParagraph"/>
        <w:numPr>
          <w:ilvl w:val="0"/>
          <w:numId w:val="2"/>
        </w:numPr>
        <w:spacing w:line="240" w:lineRule="auto"/>
        <w:ind w:left="360"/>
        <w:rPr>
          <w:rFonts w:ascii="Calibri" w:hAnsi="Calibri" w:cs="Calibri"/>
          <w:i/>
          <w:iCs/>
        </w:rPr>
      </w:pPr>
      <w:r w:rsidRPr="002B77D0">
        <w:rPr>
          <w:rFonts w:ascii="Calibri" w:hAnsi="Calibri" w:cs="Calibri"/>
          <w:i/>
          <w:iCs/>
        </w:rPr>
        <w:t>Pastures (rotational grazing provides management opportunities that can benefit breeding grassland birds because cattle grazing is spatially and temporally controlled across paddocks and some areas can be targeted for bird stewardship actions)</w:t>
      </w:r>
    </w:p>
    <w:p w14:paraId="03A6DE99" w14:textId="77777777" w:rsidR="002B77D0" w:rsidRPr="002B77D0" w:rsidRDefault="002B77D0" w:rsidP="002B77D0">
      <w:pPr>
        <w:pStyle w:val="ListParagraph"/>
        <w:numPr>
          <w:ilvl w:val="3"/>
          <w:numId w:val="1"/>
        </w:numPr>
        <w:spacing w:line="240" w:lineRule="auto"/>
        <w:ind w:left="540"/>
        <w:rPr>
          <w:rFonts w:ascii="Calibri" w:hAnsi="Calibri" w:cs="Calibri"/>
          <w:i/>
          <w:iCs/>
        </w:rPr>
      </w:pPr>
      <w:r w:rsidRPr="002B77D0">
        <w:rPr>
          <w:rFonts w:ascii="Calibri" w:hAnsi="Calibri" w:cs="Calibri"/>
          <w:i/>
          <w:iCs/>
        </w:rPr>
        <w:t>Delayed grazing (nesting refuge)</w:t>
      </w:r>
    </w:p>
    <w:p w14:paraId="33B650E0" w14:textId="77777777" w:rsidR="002B77D0" w:rsidRPr="002B77D0" w:rsidRDefault="002B77D0" w:rsidP="002B77D0">
      <w:pPr>
        <w:pStyle w:val="ListParagraph"/>
        <w:numPr>
          <w:ilvl w:val="4"/>
          <w:numId w:val="1"/>
        </w:numPr>
        <w:spacing w:line="240" w:lineRule="auto"/>
        <w:ind w:left="1260"/>
        <w:rPr>
          <w:rFonts w:ascii="Calibri" w:hAnsi="Calibri" w:cs="Calibri"/>
          <w:i/>
          <w:iCs/>
        </w:rPr>
      </w:pPr>
      <w:r w:rsidRPr="002B77D0">
        <w:rPr>
          <w:rFonts w:ascii="Calibri" w:hAnsi="Calibri" w:cs="Calibri"/>
          <w:i/>
          <w:iCs/>
        </w:rPr>
        <w:t>Graze pastures with the most nesting birds late or last in the rotation</w:t>
      </w:r>
    </w:p>
    <w:p w14:paraId="74496B2D" w14:textId="77777777" w:rsidR="002B77D0" w:rsidRPr="002B77D0" w:rsidRDefault="002B77D0" w:rsidP="002B77D0">
      <w:pPr>
        <w:pStyle w:val="ListParagraph"/>
        <w:numPr>
          <w:ilvl w:val="5"/>
          <w:numId w:val="1"/>
        </w:numPr>
        <w:spacing w:line="240" w:lineRule="auto"/>
        <w:ind w:left="1980"/>
        <w:rPr>
          <w:rFonts w:ascii="Calibri" w:hAnsi="Calibri" w:cs="Calibri"/>
          <w:i/>
          <w:iCs/>
        </w:rPr>
      </w:pPr>
      <w:r w:rsidRPr="002B77D0">
        <w:rPr>
          <w:rFonts w:ascii="Calibri" w:hAnsi="Calibri" w:cs="Calibri"/>
          <w:i/>
          <w:iCs/>
        </w:rPr>
        <w:t>We’ve seen some pastures are not grazed until July, which gives the birds time to raise young, except again EAME and GRSP may not have time to raise 2 broods and some BOBO will still be nesting in July</w:t>
      </w:r>
    </w:p>
    <w:p w14:paraId="3FA19A54" w14:textId="77777777" w:rsidR="002B77D0" w:rsidRPr="002B77D0" w:rsidRDefault="002B77D0" w:rsidP="002B77D0">
      <w:pPr>
        <w:pStyle w:val="ListParagraph"/>
        <w:numPr>
          <w:ilvl w:val="3"/>
          <w:numId w:val="1"/>
        </w:numPr>
        <w:spacing w:line="240" w:lineRule="auto"/>
        <w:ind w:left="540"/>
        <w:rPr>
          <w:rFonts w:ascii="Calibri" w:hAnsi="Calibri" w:cs="Calibri"/>
          <w:i/>
          <w:iCs/>
        </w:rPr>
      </w:pPr>
      <w:r w:rsidRPr="002B77D0">
        <w:rPr>
          <w:rFonts w:ascii="Calibri" w:hAnsi="Calibri" w:cs="Calibri"/>
          <w:i/>
          <w:iCs/>
        </w:rPr>
        <w:t>Light spring grazing</w:t>
      </w:r>
    </w:p>
    <w:p w14:paraId="35AA6175" w14:textId="77777777" w:rsidR="002B77D0" w:rsidRPr="002B77D0" w:rsidRDefault="002B77D0" w:rsidP="002B77D0">
      <w:pPr>
        <w:pStyle w:val="ListParagraph"/>
        <w:numPr>
          <w:ilvl w:val="4"/>
          <w:numId w:val="1"/>
        </w:numPr>
        <w:spacing w:line="240" w:lineRule="auto"/>
        <w:ind w:left="1260"/>
        <w:rPr>
          <w:rFonts w:ascii="Calibri" w:hAnsi="Calibri" w:cs="Calibri"/>
          <w:i/>
          <w:iCs/>
        </w:rPr>
      </w:pPr>
      <w:r w:rsidRPr="002B77D0">
        <w:rPr>
          <w:rFonts w:ascii="Calibri" w:hAnsi="Calibri" w:cs="Calibri"/>
          <w:i/>
          <w:iCs/>
        </w:rPr>
        <w:t>Particularly for BOBO: graze from ~20 May (around when birds begin nesting) to first few days of June at low stocking rate (~30-40 cattle-days/ha)</w:t>
      </w:r>
    </w:p>
    <w:p w14:paraId="64699048" w14:textId="77777777" w:rsidR="002B77D0" w:rsidRPr="002B77D0" w:rsidRDefault="002B77D0" w:rsidP="002B77D0">
      <w:pPr>
        <w:pStyle w:val="ListParagraph"/>
        <w:numPr>
          <w:ilvl w:val="4"/>
          <w:numId w:val="1"/>
        </w:numPr>
        <w:spacing w:line="240" w:lineRule="auto"/>
        <w:ind w:left="1260"/>
        <w:rPr>
          <w:rFonts w:ascii="Calibri" w:hAnsi="Calibri" w:cs="Calibri"/>
          <w:i/>
          <w:iCs/>
        </w:rPr>
      </w:pPr>
      <w:r w:rsidRPr="002B77D0">
        <w:rPr>
          <w:rFonts w:ascii="Calibri" w:hAnsi="Calibri" w:cs="Calibri"/>
          <w:i/>
          <w:iCs/>
        </w:rPr>
        <w:t>Then, leave pasture ungrazed for at least 1 month (preferably 5 to 6 weeks) to give birds time to raise young</w:t>
      </w:r>
    </w:p>
    <w:p w14:paraId="40D0FEA3" w14:textId="77777777" w:rsidR="002B77D0" w:rsidRPr="002B77D0" w:rsidRDefault="002B77D0" w:rsidP="002B77D0">
      <w:pPr>
        <w:pStyle w:val="ListParagraph"/>
        <w:numPr>
          <w:ilvl w:val="4"/>
          <w:numId w:val="1"/>
        </w:numPr>
        <w:spacing w:line="240" w:lineRule="auto"/>
        <w:ind w:left="1260"/>
        <w:rPr>
          <w:rFonts w:ascii="Calibri" w:hAnsi="Calibri" w:cs="Calibri"/>
          <w:i/>
          <w:iCs/>
        </w:rPr>
      </w:pPr>
      <w:r w:rsidRPr="002B77D0">
        <w:rPr>
          <w:rFonts w:ascii="Calibri" w:hAnsi="Calibri" w:cs="Calibri"/>
          <w:i/>
          <w:iCs/>
        </w:rPr>
        <w:t>Some nests may be trampled, but birds will have time to build a new nest</w:t>
      </w:r>
    </w:p>
    <w:p w14:paraId="2CC57CF2" w14:textId="77777777" w:rsidR="002B77D0" w:rsidRPr="002B77D0" w:rsidRDefault="002B77D0" w:rsidP="002B77D0">
      <w:pPr>
        <w:pStyle w:val="ListParagraph"/>
        <w:numPr>
          <w:ilvl w:val="4"/>
          <w:numId w:val="1"/>
        </w:numPr>
        <w:spacing w:line="240" w:lineRule="auto"/>
        <w:ind w:left="1260"/>
        <w:rPr>
          <w:rFonts w:ascii="Calibri" w:hAnsi="Calibri" w:cs="Calibri"/>
          <w:i/>
          <w:iCs/>
        </w:rPr>
      </w:pPr>
      <w:r w:rsidRPr="002B77D0">
        <w:rPr>
          <w:rFonts w:ascii="Calibri" w:hAnsi="Calibri" w:cs="Calibri"/>
          <w:i/>
          <w:iCs/>
        </w:rPr>
        <w:t>Probably also works well For EAME and GRSP, but birds may not be able to raise 2 broods</w:t>
      </w:r>
    </w:p>
    <w:p w14:paraId="2F571F90" w14:textId="77777777" w:rsidR="002B77D0" w:rsidRPr="002B77D0" w:rsidRDefault="002B77D0" w:rsidP="002B77D0">
      <w:pPr>
        <w:pStyle w:val="ListParagraph"/>
        <w:numPr>
          <w:ilvl w:val="3"/>
          <w:numId w:val="1"/>
        </w:numPr>
        <w:spacing w:line="240" w:lineRule="auto"/>
        <w:ind w:left="540"/>
        <w:rPr>
          <w:rFonts w:ascii="Calibri" w:hAnsi="Calibri" w:cs="Calibri"/>
          <w:i/>
          <w:iCs/>
        </w:rPr>
      </w:pPr>
      <w:r w:rsidRPr="002B77D0">
        <w:rPr>
          <w:rFonts w:ascii="Calibri" w:hAnsi="Calibri" w:cs="Calibri"/>
          <w:i/>
          <w:iCs/>
        </w:rPr>
        <w:t>Light grazing, particularly for BOBO, while most nests in area are active</w:t>
      </w:r>
    </w:p>
    <w:p w14:paraId="3C62B460" w14:textId="77777777" w:rsidR="002B77D0" w:rsidRPr="002B77D0" w:rsidRDefault="002B77D0" w:rsidP="002B77D0">
      <w:pPr>
        <w:pStyle w:val="ListParagraph"/>
        <w:numPr>
          <w:ilvl w:val="4"/>
          <w:numId w:val="1"/>
        </w:numPr>
        <w:spacing w:line="240" w:lineRule="auto"/>
        <w:ind w:left="1260"/>
        <w:rPr>
          <w:rFonts w:ascii="Calibri" w:hAnsi="Calibri" w:cs="Calibri"/>
          <w:i/>
          <w:iCs/>
        </w:rPr>
      </w:pPr>
      <w:r w:rsidRPr="002B77D0">
        <w:rPr>
          <w:rFonts w:ascii="Calibri" w:hAnsi="Calibri" w:cs="Calibri"/>
          <w:i/>
          <w:iCs/>
        </w:rPr>
        <w:t>Low stocking rates of ≤ 40 cattle-days/ha (# cattle x days grazed/ area grazed).</w:t>
      </w:r>
    </w:p>
    <w:p w14:paraId="31AE9148" w14:textId="77777777" w:rsidR="002B77D0" w:rsidRPr="002B77D0" w:rsidRDefault="002B77D0" w:rsidP="002B77D0">
      <w:pPr>
        <w:pStyle w:val="ListParagraph"/>
        <w:numPr>
          <w:ilvl w:val="4"/>
          <w:numId w:val="1"/>
        </w:numPr>
        <w:spacing w:line="240" w:lineRule="auto"/>
        <w:ind w:left="1260"/>
        <w:rPr>
          <w:rFonts w:ascii="Calibri" w:hAnsi="Calibri" w:cs="Calibri"/>
          <w:i/>
          <w:iCs/>
        </w:rPr>
      </w:pPr>
      <w:r w:rsidRPr="002B77D0">
        <w:rPr>
          <w:rFonts w:ascii="Calibri" w:hAnsi="Calibri" w:cs="Calibri"/>
          <w:i/>
          <w:iCs/>
        </w:rPr>
        <w:t xml:space="preserve">E.g., between 21 May and 30 June, 40 head of cattle graze a </w:t>
      </w:r>
      <w:proofErr w:type="gramStart"/>
      <w:r w:rsidRPr="002B77D0">
        <w:rPr>
          <w:rFonts w:ascii="Calibri" w:hAnsi="Calibri" w:cs="Calibri"/>
          <w:i/>
          <w:iCs/>
        </w:rPr>
        <w:t>4 ha</w:t>
      </w:r>
      <w:proofErr w:type="gramEnd"/>
      <w:r w:rsidRPr="002B77D0">
        <w:rPr>
          <w:rFonts w:ascii="Calibri" w:hAnsi="Calibri" w:cs="Calibri"/>
          <w:i/>
          <w:iCs/>
        </w:rPr>
        <w:t xml:space="preserve"> pasture for 4 days. No other grazing occurs in this </w:t>
      </w:r>
      <w:proofErr w:type="gramStart"/>
      <w:r w:rsidRPr="002B77D0">
        <w:rPr>
          <w:rFonts w:ascii="Calibri" w:hAnsi="Calibri" w:cs="Calibri"/>
          <w:i/>
          <w:iCs/>
        </w:rPr>
        <w:t>4 ha</w:t>
      </w:r>
      <w:proofErr w:type="gramEnd"/>
      <w:r w:rsidRPr="002B77D0">
        <w:rPr>
          <w:rFonts w:ascii="Calibri" w:hAnsi="Calibri" w:cs="Calibri"/>
          <w:i/>
          <w:iCs/>
        </w:rPr>
        <w:t xml:space="preserve"> pasture during this period. Of course, impact on the vegetation and the birds will be different on different farms because of differences in vegetation.</w:t>
      </w:r>
    </w:p>
    <w:p w14:paraId="110838CC" w14:textId="77777777" w:rsidR="002B77D0" w:rsidRPr="002B77D0" w:rsidRDefault="002B77D0" w:rsidP="002B77D0">
      <w:pPr>
        <w:pStyle w:val="ListParagraph"/>
        <w:numPr>
          <w:ilvl w:val="4"/>
          <w:numId w:val="1"/>
        </w:numPr>
        <w:spacing w:line="240" w:lineRule="auto"/>
        <w:ind w:left="1260"/>
        <w:rPr>
          <w:rFonts w:ascii="Calibri" w:hAnsi="Calibri" w:cs="Calibri"/>
          <w:i/>
          <w:iCs/>
        </w:rPr>
      </w:pPr>
      <w:r w:rsidRPr="002B77D0">
        <w:rPr>
          <w:rFonts w:ascii="Calibri" w:hAnsi="Calibri" w:cs="Calibri"/>
          <w:i/>
          <w:iCs/>
        </w:rPr>
        <w:t>Probably also works for EAME and GRSP, but we do not have the data yet</w:t>
      </w:r>
    </w:p>
    <w:p w14:paraId="0377A216" w14:textId="77777777" w:rsidR="002B77D0" w:rsidRPr="002B77D0" w:rsidRDefault="002B77D0" w:rsidP="002B77D0">
      <w:pPr>
        <w:pStyle w:val="ListParagraph"/>
        <w:numPr>
          <w:ilvl w:val="3"/>
          <w:numId w:val="1"/>
        </w:numPr>
        <w:spacing w:line="240" w:lineRule="auto"/>
        <w:ind w:left="540"/>
        <w:rPr>
          <w:rFonts w:ascii="Calibri" w:hAnsi="Calibri" w:cs="Calibri"/>
          <w:i/>
          <w:iCs/>
        </w:rPr>
      </w:pPr>
      <w:commentRangeStart w:id="213"/>
      <w:r w:rsidRPr="002B77D0">
        <w:rPr>
          <w:rFonts w:ascii="Calibri" w:hAnsi="Calibri" w:cs="Calibri"/>
          <w:i/>
          <w:iCs/>
        </w:rPr>
        <w:t>Lengthen rest period between grazing occasions</w:t>
      </w:r>
      <w:commentRangeEnd w:id="213"/>
      <w:r w:rsidR="00740A79">
        <w:rPr>
          <w:rStyle w:val="CommentReference"/>
          <w:rFonts w:eastAsiaTheme="minorEastAsia"/>
          <w:kern w:val="2"/>
          <w:lang w:eastAsia="zh-TW"/>
          <w14:ligatures w14:val="standardContextual"/>
        </w:rPr>
        <w:commentReference w:id="213"/>
      </w:r>
    </w:p>
    <w:p w14:paraId="1F91CD68" w14:textId="77777777" w:rsidR="002B77D0" w:rsidRPr="002B77D0" w:rsidRDefault="002B77D0" w:rsidP="002B77D0">
      <w:pPr>
        <w:pStyle w:val="ListParagraph"/>
        <w:numPr>
          <w:ilvl w:val="4"/>
          <w:numId w:val="1"/>
        </w:numPr>
        <w:spacing w:line="240" w:lineRule="auto"/>
        <w:ind w:left="1260"/>
        <w:rPr>
          <w:rFonts w:ascii="Calibri" w:hAnsi="Calibri" w:cs="Calibri"/>
          <w:i/>
          <w:iCs/>
        </w:rPr>
      </w:pPr>
      <w:r w:rsidRPr="002B77D0">
        <w:rPr>
          <w:rFonts w:ascii="Calibri" w:hAnsi="Calibri" w:cs="Calibri"/>
          <w:i/>
          <w:iCs/>
        </w:rPr>
        <w:t>After grazing at normal stocking rate in spring, if pasture is rested for at least 40-45 days, then birds have time to raise 1 brood of young</w:t>
      </w:r>
    </w:p>
    <w:p w14:paraId="3781D717" w14:textId="77777777" w:rsidR="002B77D0" w:rsidRPr="002B77D0" w:rsidRDefault="002B77D0" w:rsidP="002B77D0">
      <w:pPr>
        <w:pStyle w:val="ListParagraph"/>
        <w:numPr>
          <w:ilvl w:val="5"/>
          <w:numId w:val="1"/>
        </w:numPr>
        <w:spacing w:line="240" w:lineRule="auto"/>
        <w:ind w:left="1980"/>
        <w:rPr>
          <w:rFonts w:ascii="Calibri" w:hAnsi="Calibri" w:cs="Calibri"/>
          <w:i/>
          <w:iCs/>
        </w:rPr>
      </w:pPr>
      <w:r w:rsidRPr="002B77D0">
        <w:rPr>
          <w:rFonts w:ascii="Calibri" w:hAnsi="Calibri" w:cs="Calibri"/>
          <w:i/>
          <w:iCs/>
        </w:rPr>
        <w:t>E.g., EAME typically need a few days to build a nest, lay 5 eggs (1 per day) incubate eggs for 14 days, young remain in nest for 11 days after hatching, young walk out of nest and are unable to fly well for about 1 week.</w:t>
      </w:r>
    </w:p>
    <w:p w14:paraId="0B254BB3" w14:textId="77777777" w:rsidR="002B77D0" w:rsidRPr="002B77D0" w:rsidRDefault="002B77D0" w:rsidP="002B77D0">
      <w:pPr>
        <w:pStyle w:val="ListParagraph"/>
        <w:numPr>
          <w:ilvl w:val="5"/>
          <w:numId w:val="1"/>
        </w:numPr>
        <w:spacing w:line="240" w:lineRule="auto"/>
        <w:ind w:left="1980"/>
        <w:rPr>
          <w:rFonts w:ascii="Calibri" w:hAnsi="Calibri" w:cs="Calibri"/>
          <w:i/>
          <w:iCs/>
        </w:rPr>
      </w:pPr>
      <w:r w:rsidRPr="002B77D0">
        <w:rPr>
          <w:rFonts w:ascii="Calibri" w:hAnsi="Calibri" w:cs="Calibri"/>
          <w:i/>
          <w:iCs/>
        </w:rPr>
        <w:t>Likely won’t work for BOBOs because they will likely have dispersed from fields</w:t>
      </w:r>
    </w:p>
    <w:p w14:paraId="38359636" w14:textId="5063A264" w:rsidR="002B77D0" w:rsidRDefault="002B77D0" w:rsidP="002B77D0">
      <w:pPr>
        <w:pBdr>
          <w:bottom w:val="single" w:sz="6" w:space="1" w:color="auto"/>
        </w:pBdr>
      </w:pPr>
    </w:p>
    <w:p w14:paraId="7AD071B3" w14:textId="77777777" w:rsidR="002B77D0" w:rsidRDefault="002B77D0" w:rsidP="002B77D0"/>
    <w:p w14:paraId="29A6E94C" w14:textId="77777777" w:rsidR="002B77D0" w:rsidRDefault="002B77D0" w:rsidP="002B77D0">
      <w:r>
        <w:t xml:space="preserve">**Additional </w:t>
      </w:r>
      <w:proofErr w:type="gramStart"/>
      <w:r>
        <w:t>Information:*</w:t>
      </w:r>
      <w:proofErr w:type="gramEnd"/>
      <w:r>
        <w:t>*</w:t>
      </w:r>
    </w:p>
    <w:p w14:paraId="0350D976" w14:textId="77777777" w:rsidR="002B77D0" w:rsidRDefault="002B77D0" w:rsidP="002B77D0">
      <w:r>
        <w:t>- Include the BECO logo.</w:t>
      </w:r>
    </w:p>
    <w:p w14:paraId="4FB336F8" w14:textId="77777777" w:rsidR="002B77D0" w:rsidRDefault="002B77D0" w:rsidP="002B77D0">
      <w:r>
        <w:t>- Include the year on the sheet.</w:t>
      </w:r>
    </w:p>
    <w:p w14:paraId="29509D4B" w14:textId="77777777" w:rsidR="002B77D0" w:rsidRDefault="002B77D0" w:rsidP="002B77D0">
      <w:r>
        <w:t>- Provide references for statistics.</w:t>
      </w:r>
    </w:p>
    <w:p w14:paraId="14AEFE85" w14:textId="77777777" w:rsidR="002B77D0" w:rsidRDefault="002B77D0" w:rsidP="002B77D0">
      <w:r>
        <w:lastRenderedPageBreak/>
        <w:t>- For more information and resources, visit grasslandbirds.ca.</w:t>
      </w:r>
    </w:p>
    <w:p w14:paraId="2B8807C1" w14:textId="27DCEA3B" w:rsidR="00C156FC" w:rsidRDefault="002B77D0" w:rsidP="002B77D0">
      <w:r>
        <w:t>- Consider adding funding statements.</w:t>
      </w:r>
    </w:p>
    <w:sectPr w:rsidR="00C156F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2" w:author="Zoe Southcott" w:date="2024-02-14T15:18:00Z" w:initials="ZS">
    <w:p w14:paraId="3F4C26F4" w14:textId="77777777" w:rsidR="007924C4" w:rsidRDefault="007924C4">
      <w:pPr>
        <w:pStyle w:val="CommentText"/>
      </w:pPr>
      <w:r>
        <w:rPr>
          <w:rStyle w:val="CommentReference"/>
        </w:rPr>
        <w:annotationRef/>
      </w:r>
      <w:r>
        <w:t xml:space="preserve">We want to make sure that the fact sheet </w:t>
      </w:r>
      <w:r w:rsidR="00900BA0">
        <w:t>conveys the message that farmers who manage agricultural grasslands are critical to grassland bird conservation because they create and manage the nesting habitat on which these birds depend.</w:t>
      </w:r>
    </w:p>
    <w:p w14:paraId="14C3AE16" w14:textId="77777777" w:rsidR="00900BA0" w:rsidRDefault="00900BA0">
      <w:pPr>
        <w:pStyle w:val="CommentText"/>
      </w:pPr>
    </w:p>
    <w:p w14:paraId="3F00AF59" w14:textId="3F6E69FA" w:rsidR="00900BA0" w:rsidRDefault="00900BA0">
      <w:pPr>
        <w:pStyle w:val="CommentText"/>
      </w:pPr>
      <w:r>
        <w:t xml:space="preserve">Farmers often feel undervalued for their role in creating the very habitat these species need. We try to make sure that our communication materials recognize their important role in the conservation of these species. </w:t>
      </w:r>
    </w:p>
  </w:comment>
  <w:comment w:id="73" w:author="Andrew Campomizzi" w:date="2024-02-12T14:24:00Z" w:initials="AC">
    <w:p w14:paraId="7F4645D6" w14:textId="05A03868" w:rsidR="00A07732" w:rsidRDefault="00A07732">
      <w:pPr>
        <w:pStyle w:val="CommentText"/>
      </w:pPr>
      <w:r>
        <w:rPr>
          <w:rStyle w:val="CommentReference"/>
        </w:rPr>
        <w:annotationRef/>
      </w:r>
      <w:r>
        <w:t>Breeding system for each species, although interesting, is not essential and may need to be deleted for space.</w:t>
      </w:r>
    </w:p>
  </w:comment>
  <w:comment w:id="207" w:author="Zoe Southcott" w:date="2024-02-14T15:09:00Z" w:initials="ZS">
    <w:p w14:paraId="48496093" w14:textId="70FB44D5" w:rsidR="00482445" w:rsidRDefault="00482445">
      <w:pPr>
        <w:pStyle w:val="CommentText"/>
      </w:pPr>
      <w:r>
        <w:rPr>
          <w:rStyle w:val="CommentReference"/>
        </w:rPr>
        <w:annotationRef/>
      </w:r>
      <w:r>
        <w:t>Either in text or in illustration we need to clarify which stewardship actions are effective for which species.</w:t>
      </w:r>
    </w:p>
  </w:comment>
  <w:comment w:id="210" w:author="Zoe Southcott" w:date="2024-02-14T15:24:00Z" w:initials="ZS">
    <w:p w14:paraId="34725C7D" w14:textId="77777777" w:rsidR="004D43D4" w:rsidRDefault="004D43D4">
      <w:pPr>
        <w:pStyle w:val="CommentText"/>
      </w:pPr>
      <w:r>
        <w:rPr>
          <w:rStyle w:val="CommentReference"/>
        </w:rPr>
        <w:annotationRef/>
      </w:r>
      <w:r>
        <w:t xml:space="preserve">Seems like it will be challenging to show all of these actions graphically. </w:t>
      </w:r>
    </w:p>
    <w:p w14:paraId="64BD0D6C" w14:textId="77777777" w:rsidR="004D43D4" w:rsidRDefault="004D43D4">
      <w:pPr>
        <w:pStyle w:val="CommentText"/>
      </w:pPr>
    </w:p>
    <w:p w14:paraId="6D092A95" w14:textId="39058FD9" w:rsidR="004D43D4" w:rsidRDefault="004D43D4">
      <w:pPr>
        <w:pStyle w:val="CommentText"/>
      </w:pPr>
      <w:r>
        <w:t xml:space="preserve">Maybe focus on </w:t>
      </w:r>
      <w:r w:rsidR="00675A1F">
        <w:t xml:space="preserve">showing </w:t>
      </w:r>
      <w:r>
        <w:t xml:space="preserve">1 or 2 actions for hayfields and 1 or 2 for pastures </w:t>
      </w:r>
      <w:bookmarkStart w:id="211" w:name="_GoBack"/>
      <w:bookmarkEnd w:id="211"/>
      <w:r>
        <w:t>in detail, then others shown or mentioned more simply?</w:t>
      </w:r>
    </w:p>
  </w:comment>
  <w:comment w:id="212" w:author="Zoe Southcott" w:date="2024-02-14T15:26:00Z" w:initials="ZS">
    <w:p w14:paraId="240D06EC" w14:textId="4992F68A" w:rsidR="004D43D4" w:rsidRDefault="004D43D4">
      <w:pPr>
        <w:pStyle w:val="CommentText"/>
      </w:pPr>
      <w:r>
        <w:rPr>
          <w:rStyle w:val="CommentReference"/>
        </w:rPr>
        <w:annotationRef/>
      </w:r>
      <w:r>
        <w:t>This one provides the least benefit. Suggest just mentioning this, if space, but not illustrating it graphically.</w:t>
      </w:r>
    </w:p>
  </w:comment>
  <w:comment w:id="213" w:author="Zoe Southcott" w:date="2024-02-14T15:29:00Z" w:initials="ZS">
    <w:p w14:paraId="642F694A" w14:textId="7C206D71" w:rsidR="00740A79" w:rsidRDefault="00740A79">
      <w:pPr>
        <w:pStyle w:val="CommentText"/>
      </w:pPr>
      <w:r>
        <w:rPr>
          <w:rStyle w:val="CommentReference"/>
        </w:rPr>
        <w:annotationRef/>
      </w:r>
      <w:r>
        <w:t>Similar to comment above, this is least effective, so maybe just mention but don’t illustrate.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00AF59" w15:done="0"/>
  <w15:commentEx w15:paraId="7F4645D6" w15:done="0"/>
  <w15:commentEx w15:paraId="48496093" w15:done="0"/>
  <w15:commentEx w15:paraId="6D092A95" w15:done="0"/>
  <w15:commentEx w15:paraId="240D06EC" w15:done="0"/>
  <w15:commentEx w15:paraId="642F69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00AF59" w16cid:durableId="29775852"/>
  <w16cid:commentId w16cid:paraId="7F4645D6" w16cid:durableId="2974A8BB"/>
  <w16cid:commentId w16cid:paraId="48496093" w16cid:durableId="29775624"/>
  <w16cid:commentId w16cid:paraId="6D092A95" w16cid:durableId="297759AB"/>
  <w16cid:commentId w16cid:paraId="240D06EC" w16cid:durableId="29775A41"/>
  <w16cid:commentId w16cid:paraId="642F694A" w16cid:durableId="29775A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B0332"/>
    <w:multiLevelType w:val="hybridMultilevel"/>
    <w:tmpl w:val="B2E0AF6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4E0F5AFC"/>
    <w:multiLevelType w:val="hybridMultilevel"/>
    <w:tmpl w:val="74CE63AA"/>
    <w:lvl w:ilvl="0" w:tplc="1009001B">
      <w:start w:val="1"/>
      <w:numFmt w:val="lowerRoman"/>
      <w:lvlText w:val="%1."/>
      <w:lvlJc w:val="right"/>
      <w:pPr>
        <w:ind w:left="2340" w:hanging="360"/>
      </w:pPr>
    </w:lvl>
    <w:lvl w:ilvl="1" w:tplc="10090019" w:tentative="1">
      <w:start w:val="1"/>
      <w:numFmt w:val="lowerLetter"/>
      <w:lvlText w:val="%2."/>
      <w:lvlJc w:val="left"/>
      <w:pPr>
        <w:ind w:left="3060" w:hanging="360"/>
      </w:pPr>
    </w:lvl>
    <w:lvl w:ilvl="2" w:tplc="1009001B" w:tentative="1">
      <w:start w:val="1"/>
      <w:numFmt w:val="lowerRoman"/>
      <w:lvlText w:val="%3."/>
      <w:lvlJc w:val="right"/>
      <w:pPr>
        <w:ind w:left="3780" w:hanging="180"/>
      </w:pPr>
    </w:lvl>
    <w:lvl w:ilvl="3" w:tplc="1009000F" w:tentative="1">
      <w:start w:val="1"/>
      <w:numFmt w:val="decimal"/>
      <w:lvlText w:val="%4."/>
      <w:lvlJc w:val="left"/>
      <w:pPr>
        <w:ind w:left="4500" w:hanging="360"/>
      </w:pPr>
    </w:lvl>
    <w:lvl w:ilvl="4" w:tplc="10090019" w:tentative="1">
      <w:start w:val="1"/>
      <w:numFmt w:val="lowerLetter"/>
      <w:lvlText w:val="%5."/>
      <w:lvlJc w:val="left"/>
      <w:pPr>
        <w:ind w:left="5220" w:hanging="360"/>
      </w:pPr>
    </w:lvl>
    <w:lvl w:ilvl="5" w:tplc="1009001B" w:tentative="1">
      <w:start w:val="1"/>
      <w:numFmt w:val="lowerRoman"/>
      <w:lvlText w:val="%6."/>
      <w:lvlJc w:val="right"/>
      <w:pPr>
        <w:ind w:left="5940" w:hanging="180"/>
      </w:pPr>
    </w:lvl>
    <w:lvl w:ilvl="6" w:tplc="1009000F" w:tentative="1">
      <w:start w:val="1"/>
      <w:numFmt w:val="decimal"/>
      <w:lvlText w:val="%7."/>
      <w:lvlJc w:val="left"/>
      <w:pPr>
        <w:ind w:left="6660" w:hanging="360"/>
      </w:pPr>
    </w:lvl>
    <w:lvl w:ilvl="7" w:tplc="10090019" w:tentative="1">
      <w:start w:val="1"/>
      <w:numFmt w:val="lowerLetter"/>
      <w:lvlText w:val="%8."/>
      <w:lvlJc w:val="left"/>
      <w:pPr>
        <w:ind w:left="7380" w:hanging="360"/>
      </w:pPr>
    </w:lvl>
    <w:lvl w:ilvl="8" w:tplc="1009001B" w:tentative="1">
      <w:start w:val="1"/>
      <w:numFmt w:val="lowerRoman"/>
      <w:lvlText w:val="%9."/>
      <w:lvlJc w:val="right"/>
      <w:pPr>
        <w:ind w:left="810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oe Southcott">
    <w15:presenceInfo w15:providerId="Windows Live" w15:userId="98bcab046a756667"/>
  </w15:person>
  <w15:person w15:author="Andrew Campomizzi">
    <w15:presenceInfo w15:providerId="Windows Live" w15:userId="eda61a4672c0c1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D0"/>
    <w:rsid w:val="001063CC"/>
    <w:rsid w:val="001F461F"/>
    <w:rsid w:val="0022358B"/>
    <w:rsid w:val="00287A71"/>
    <w:rsid w:val="002B77D0"/>
    <w:rsid w:val="002F5F5A"/>
    <w:rsid w:val="00344771"/>
    <w:rsid w:val="00366CEB"/>
    <w:rsid w:val="003875F0"/>
    <w:rsid w:val="00414541"/>
    <w:rsid w:val="00482445"/>
    <w:rsid w:val="004D43D4"/>
    <w:rsid w:val="00567C5A"/>
    <w:rsid w:val="005B7166"/>
    <w:rsid w:val="005C50A8"/>
    <w:rsid w:val="005E6C53"/>
    <w:rsid w:val="00606B86"/>
    <w:rsid w:val="00675A1F"/>
    <w:rsid w:val="00704ECB"/>
    <w:rsid w:val="00723D74"/>
    <w:rsid w:val="007249AF"/>
    <w:rsid w:val="00740A79"/>
    <w:rsid w:val="007924C4"/>
    <w:rsid w:val="007E2536"/>
    <w:rsid w:val="007F34E5"/>
    <w:rsid w:val="007F4B4E"/>
    <w:rsid w:val="00876B01"/>
    <w:rsid w:val="00900BA0"/>
    <w:rsid w:val="00936AD7"/>
    <w:rsid w:val="0094433F"/>
    <w:rsid w:val="00982423"/>
    <w:rsid w:val="009B611C"/>
    <w:rsid w:val="00A07732"/>
    <w:rsid w:val="00A95963"/>
    <w:rsid w:val="00AF0DCA"/>
    <w:rsid w:val="00B42C6B"/>
    <w:rsid w:val="00BA4C44"/>
    <w:rsid w:val="00BD443A"/>
    <w:rsid w:val="00BE619B"/>
    <w:rsid w:val="00BF4AB9"/>
    <w:rsid w:val="00C156FC"/>
    <w:rsid w:val="00D06311"/>
    <w:rsid w:val="00D401AD"/>
    <w:rsid w:val="00D53E46"/>
    <w:rsid w:val="00F137FD"/>
    <w:rsid w:val="00F31E4E"/>
    <w:rsid w:val="00F85063"/>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5C538"/>
  <w15:chartTrackingRefBased/>
  <w15:docId w15:val="{F1D829F1-F4F3-4DC3-9D0E-432354BB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CA" w:eastAsia="zh-TW"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7D0"/>
    <w:pPr>
      <w:ind w:left="720"/>
      <w:contextualSpacing/>
    </w:pPr>
    <w:rPr>
      <w:rFonts w:eastAsiaTheme="minorHAnsi"/>
      <w:kern w:val="0"/>
      <w:lang w:eastAsia="en-US"/>
      <w14:ligatures w14:val="none"/>
    </w:rPr>
  </w:style>
  <w:style w:type="character" w:styleId="CommentReference">
    <w:name w:val="annotation reference"/>
    <w:basedOn w:val="DefaultParagraphFont"/>
    <w:uiPriority w:val="99"/>
    <w:semiHidden/>
    <w:unhideWhenUsed/>
    <w:rsid w:val="00F137FD"/>
    <w:rPr>
      <w:sz w:val="16"/>
      <w:szCs w:val="16"/>
    </w:rPr>
  </w:style>
  <w:style w:type="paragraph" w:styleId="CommentText">
    <w:name w:val="annotation text"/>
    <w:basedOn w:val="Normal"/>
    <w:link w:val="CommentTextChar"/>
    <w:uiPriority w:val="99"/>
    <w:semiHidden/>
    <w:unhideWhenUsed/>
    <w:rsid w:val="00F137FD"/>
    <w:pPr>
      <w:spacing w:line="240" w:lineRule="auto"/>
    </w:pPr>
    <w:rPr>
      <w:sz w:val="20"/>
      <w:szCs w:val="20"/>
    </w:rPr>
  </w:style>
  <w:style w:type="character" w:customStyle="1" w:styleId="CommentTextChar">
    <w:name w:val="Comment Text Char"/>
    <w:basedOn w:val="DefaultParagraphFont"/>
    <w:link w:val="CommentText"/>
    <w:uiPriority w:val="99"/>
    <w:semiHidden/>
    <w:rsid w:val="00F137FD"/>
    <w:rPr>
      <w:sz w:val="20"/>
      <w:szCs w:val="20"/>
    </w:rPr>
  </w:style>
  <w:style w:type="paragraph" w:styleId="CommentSubject">
    <w:name w:val="annotation subject"/>
    <w:basedOn w:val="CommentText"/>
    <w:next w:val="CommentText"/>
    <w:link w:val="CommentSubjectChar"/>
    <w:uiPriority w:val="99"/>
    <w:semiHidden/>
    <w:unhideWhenUsed/>
    <w:rsid w:val="00F137FD"/>
    <w:rPr>
      <w:b/>
      <w:bCs/>
    </w:rPr>
  </w:style>
  <w:style w:type="character" w:customStyle="1" w:styleId="CommentSubjectChar">
    <w:name w:val="Comment Subject Char"/>
    <w:basedOn w:val="CommentTextChar"/>
    <w:link w:val="CommentSubject"/>
    <w:uiPriority w:val="99"/>
    <w:semiHidden/>
    <w:rsid w:val="00F137FD"/>
    <w:rPr>
      <w:b/>
      <w:bCs/>
      <w:sz w:val="20"/>
      <w:szCs w:val="20"/>
    </w:rPr>
  </w:style>
  <w:style w:type="paragraph" w:styleId="BalloonText">
    <w:name w:val="Balloon Text"/>
    <w:basedOn w:val="Normal"/>
    <w:link w:val="BalloonTextChar"/>
    <w:uiPriority w:val="99"/>
    <w:semiHidden/>
    <w:unhideWhenUsed/>
    <w:rsid w:val="00F13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7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2781</TotalTime>
  <Pages>4</Pages>
  <Words>1246</Words>
  <Characters>7104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Tseng</dc:creator>
  <cp:keywords/>
  <dc:description/>
  <cp:lastModifiedBy>Zoe Southcott</cp:lastModifiedBy>
  <cp:revision>20</cp:revision>
  <dcterms:created xsi:type="dcterms:W3CDTF">2024-02-12T21:08:00Z</dcterms:created>
  <dcterms:modified xsi:type="dcterms:W3CDTF">2024-02-15T13:24:00Z</dcterms:modified>
</cp:coreProperties>
</file>
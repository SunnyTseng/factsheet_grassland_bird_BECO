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8640" w14:textId="77777777" w:rsidR="00A50B8F" w:rsidRDefault="00E63B64">
      <w:pPr>
        <w:tabs>
          <w:tab w:val="left" w:pos="4785"/>
          <w:tab w:val="left" w:pos="7506"/>
        </w:tabs>
        <w:spacing w:before="52"/>
        <w:ind w:left="23"/>
        <w:rPr>
          <w:b/>
          <w:sz w:val="63"/>
        </w:rPr>
      </w:pPr>
      <w:r>
        <w:rPr>
          <w:b/>
          <w:color w:val="010101"/>
          <w:w w:val="120"/>
          <w:sz w:val="70"/>
        </w:rPr>
        <w:t>Grassland</w:t>
      </w:r>
      <w:r>
        <w:rPr>
          <w:b/>
          <w:color w:val="010101"/>
          <w:w w:val="120"/>
          <w:sz w:val="70"/>
        </w:rPr>
        <w:tab/>
        <w:t>Bird</w:t>
      </w:r>
      <w:ins w:id="0" w:author="Andrew Campomizzi" w:date="2024-03-06T09:47:00Z">
        <w:r w:rsidR="001553B4">
          <w:rPr>
            <w:b/>
            <w:color w:val="010101"/>
            <w:w w:val="120"/>
            <w:sz w:val="70"/>
          </w:rPr>
          <w:t>s</w:t>
        </w:r>
      </w:ins>
      <w:r>
        <w:rPr>
          <w:b/>
          <w:color w:val="010101"/>
          <w:spacing w:val="-75"/>
          <w:w w:val="120"/>
          <w:sz w:val="70"/>
        </w:rPr>
        <w:t xml:space="preserve"> </w:t>
      </w:r>
      <w:r>
        <w:rPr>
          <w:b/>
          <w:color w:val="010101"/>
          <w:w w:val="120"/>
          <w:sz w:val="63"/>
        </w:rPr>
        <w:t>in</w:t>
      </w:r>
      <w:r>
        <w:rPr>
          <w:b/>
          <w:color w:val="010101"/>
          <w:w w:val="120"/>
          <w:sz w:val="63"/>
        </w:rPr>
        <w:tab/>
        <w:t>Ontario</w:t>
      </w:r>
    </w:p>
    <w:p w14:paraId="76D926E1" w14:textId="77777777" w:rsidR="00A50B8F" w:rsidRDefault="00E63B64">
      <w:pPr>
        <w:pStyle w:val="Heading1"/>
        <w:tabs>
          <w:tab w:val="left" w:pos="2686"/>
        </w:tabs>
        <w:spacing w:before="99"/>
        <w:ind w:left="598"/>
      </w:pPr>
      <w:r>
        <w:rPr>
          <w:color w:val="010101"/>
          <w:w w:val="145"/>
        </w:rPr>
        <w:t>Balancing</w:t>
      </w:r>
      <w:r>
        <w:rPr>
          <w:color w:val="010101"/>
          <w:w w:val="145"/>
        </w:rPr>
        <w:tab/>
      </w:r>
      <w:commentRangeStart w:id="1"/>
      <w:r>
        <w:rPr>
          <w:color w:val="010101"/>
          <w:w w:val="145"/>
        </w:rPr>
        <w:t>Conservation and</w:t>
      </w:r>
      <w:r>
        <w:rPr>
          <w:color w:val="010101"/>
          <w:spacing w:val="-8"/>
          <w:w w:val="145"/>
        </w:rPr>
        <w:t xml:space="preserve"> </w:t>
      </w:r>
      <w:r>
        <w:rPr>
          <w:color w:val="010101"/>
          <w:w w:val="145"/>
        </w:rPr>
        <w:t>Agriculture</w:t>
      </w:r>
      <w:commentRangeEnd w:id="1"/>
      <w:r w:rsidR="001553B4">
        <w:rPr>
          <w:rStyle w:val="CommentReference"/>
        </w:rPr>
        <w:commentReference w:id="1"/>
      </w:r>
    </w:p>
    <w:p w14:paraId="03B57995" w14:textId="77777777" w:rsidR="00A50B8F" w:rsidRDefault="00A50B8F">
      <w:pPr>
        <w:pStyle w:val="BodyText"/>
        <w:rPr>
          <w:sz w:val="34"/>
        </w:rPr>
      </w:pPr>
    </w:p>
    <w:p w14:paraId="6405F5B6" w14:textId="77777777" w:rsidR="00A50B8F" w:rsidRDefault="00A50B8F">
      <w:pPr>
        <w:pStyle w:val="BodyText"/>
        <w:spacing w:before="4"/>
        <w:rPr>
          <w:sz w:val="35"/>
        </w:rPr>
      </w:pPr>
    </w:p>
    <w:p w14:paraId="53B023E1" w14:textId="77777777" w:rsidR="00A50B8F" w:rsidRDefault="00E63B64">
      <w:pPr>
        <w:pStyle w:val="BodyText"/>
        <w:spacing w:line="312" w:lineRule="auto"/>
        <w:ind w:left="579" w:right="4715" w:hanging="2"/>
      </w:pPr>
      <w:r>
        <w:rPr>
          <w:noProof/>
        </w:rPr>
        <w:drawing>
          <wp:anchor distT="0" distB="0" distL="0" distR="0" simplePos="0" relativeHeight="251523072" behindDoc="1" locked="0" layoutInCell="1" allowOverlap="1" wp14:anchorId="118E3BB2" wp14:editId="1894E53F">
            <wp:simplePos x="0" y="0"/>
            <wp:positionH relativeFrom="page">
              <wp:posOffset>3602281</wp:posOffset>
            </wp:positionH>
            <wp:positionV relativeFrom="paragraph">
              <wp:posOffset>81768</wp:posOffset>
            </wp:positionV>
            <wp:extent cx="4163993" cy="50902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993" cy="509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del w:id="2" w:author="Andrew Campomizzi" w:date="2024-03-06T09:52:00Z">
        <w:r w:rsidDel="001553B4">
          <w:rPr>
            <w:color w:val="010101"/>
            <w:w w:val="125"/>
          </w:rPr>
          <w:delText>Grassland b</w:delText>
        </w:r>
      </w:del>
      <w:ins w:id="3" w:author="Andrew Campomizzi" w:date="2024-03-06T09:52:00Z">
        <w:r w:rsidR="001553B4">
          <w:rPr>
            <w:color w:val="010101"/>
            <w:w w:val="125"/>
          </w:rPr>
          <w:t>B</w:t>
        </w:r>
      </w:ins>
      <w:r>
        <w:rPr>
          <w:color w:val="010101"/>
          <w:w w:val="125"/>
        </w:rPr>
        <w:t>ird</w:t>
      </w:r>
      <w:del w:id="4" w:author="Andrew Campomizzi" w:date="2024-03-06T09:52:00Z">
        <w:r w:rsidDel="001553B4">
          <w:rPr>
            <w:color w:val="010101"/>
            <w:w w:val="125"/>
          </w:rPr>
          <w:delText>s</w:delText>
        </w:r>
      </w:del>
      <w:r>
        <w:rPr>
          <w:color w:val="010101"/>
          <w:w w:val="125"/>
        </w:rPr>
        <w:t xml:space="preserve"> </w:t>
      </w:r>
      <w:ins w:id="5" w:author="Andrew Campomizzi" w:date="2024-03-06T09:53:00Z">
        <w:r w:rsidR="001553B4">
          <w:rPr>
            <w:color w:val="010101"/>
            <w:w w:val="125"/>
          </w:rPr>
          <w:t>species</w:t>
        </w:r>
      </w:ins>
      <w:del w:id="6" w:author="Andrew Campomizzi" w:date="2024-03-06T09:53:00Z">
        <w:r w:rsidDel="001553B4">
          <w:rPr>
            <w:color w:val="010101"/>
            <w:w w:val="125"/>
          </w:rPr>
          <w:delText>are birds</w:delText>
        </w:r>
      </w:del>
      <w:r>
        <w:rPr>
          <w:color w:val="010101"/>
          <w:w w:val="125"/>
        </w:rPr>
        <w:t xml:space="preserve"> that nest exclusively in grassland</w:t>
      </w:r>
      <w:del w:id="7" w:author="Andrew Campomizzi" w:date="2024-03-06T09:53:00Z">
        <w:r w:rsidDel="001553B4">
          <w:rPr>
            <w:color w:val="010101"/>
            <w:w w:val="125"/>
          </w:rPr>
          <w:delText>. They</w:delText>
        </w:r>
      </w:del>
      <w:r>
        <w:rPr>
          <w:color w:val="010101"/>
          <w:w w:val="125"/>
        </w:rPr>
        <w:t xml:space="preserve"> are an important part of Ontario's biodiversity. These</w:t>
      </w:r>
      <w:r>
        <w:rPr>
          <w:color w:val="010101"/>
          <w:spacing w:val="22"/>
          <w:w w:val="125"/>
        </w:rPr>
        <w:t xml:space="preserve"> </w:t>
      </w:r>
      <w:r>
        <w:rPr>
          <w:color w:val="010101"/>
          <w:w w:val="125"/>
        </w:rPr>
        <w:t>migratory</w:t>
      </w:r>
    </w:p>
    <w:p w14:paraId="275D43A2" w14:textId="77777777" w:rsidR="00A50B8F" w:rsidRDefault="00E63B64">
      <w:pPr>
        <w:pStyle w:val="BodyText"/>
        <w:spacing w:before="8" w:line="312" w:lineRule="auto"/>
        <w:ind w:left="582" w:right="6300" w:hanging="4"/>
      </w:pPr>
      <w:r>
        <w:rPr>
          <w:color w:val="010101"/>
          <w:w w:val="125"/>
        </w:rPr>
        <w:t>species nest in Canada and the USA, and winter in the south. The majority of grassland bird nesting</w:t>
      </w:r>
      <w:r>
        <w:rPr>
          <w:color w:val="010101"/>
          <w:spacing w:val="-1"/>
          <w:w w:val="125"/>
        </w:rPr>
        <w:t xml:space="preserve"> </w:t>
      </w:r>
      <w:r>
        <w:rPr>
          <w:color w:val="010101"/>
          <w:w w:val="125"/>
        </w:rPr>
        <w:t>habitat</w:t>
      </w:r>
    </w:p>
    <w:p w14:paraId="3FF86FF9" w14:textId="77777777" w:rsidR="00A50B8F" w:rsidRDefault="00E63B64">
      <w:pPr>
        <w:pStyle w:val="BodyText"/>
        <w:spacing w:before="4"/>
        <w:ind w:left="579"/>
      </w:pPr>
      <w:r>
        <w:rPr>
          <w:color w:val="010101"/>
          <w:w w:val="130"/>
        </w:rPr>
        <w:t>in Ontario occurs in</w:t>
      </w:r>
    </w:p>
    <w:p w14:paraId="38EC804B" w14:textId="77777777" w:rsidR="00A50B8F" w:rsidRDefault="00E63B64">
      <w:pPr>
        <w:pStyle w:val="BodyText"/>
        <w:spacing w:before="87"/>
        <w:ind w:left="583"/>
      </w:pPr>
      <w:r>
        <w:rPr>
          <w:color w:val="010101"/>
          <w:w w:val="125"/>
        </w:rPr>
        <w:t>grass-dominated hayfields and pastures on farms</w:t>
      </w:r>
      <w:commentRangeStart w:id="8"/>
      <w:r>
        <w:rPr>
          <w:color w:val="010101"/>
          <w:w w:val="125"/>
        </w:rPr>
        <w:t>.</w:t>
      </w:r>
      <w:commentRangeEnd w:id="8"/>
      <w:r w:rsidR="008E6027">
        <w:rPr>
          <w:rStyle w:val="CommentReference"/>
        </w:rPr>
        <w:commentReference w:id="8"/>
      </w:r>
    </w:p>
    <w:p w14:paraId="6402991B" w14:textId="77777777" w:rsidR="00A50B8F" w:rsidRDefault="00A50B8F">
      <w:pPr>
        <w:pStyle w:val="BodyText"/>
        <w:rPr>
          <w:sz w:val="28"/>
        </w:rPr>
      </w:pPr>
    </w:p>
    <w:p w14:paraId="52B8952C" w14:textId="77777777" w:rsidR="00A50B8F" w:rsidRDefault="00A50B8F">
      <w:pPr>
        <w:pStyle w:val="BodyText"/>
        <w:spacing w:before="4"/>
        <w:rPr>
          <w:sz w:val="39"/>
        </w:rPr>
      </w:pPr>
    </w:p>
    <w:p w14:paraId="0E3F9633" w14:textId="77777777" w:rsidR="00A50B8F" w:rsidRDefault="00E63B64">
      <w:pPr>
        <w:ind w:left="3394"/>
        <w:rPr>
          <w:rFonts w:ascii="Times New Roman"/>
          <w:b/>
          <w:i/>
          <w:sz w:val="7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2B639A" wp14:editId="5298C9E2">
            <wp:simplePos x="0" y="0"/>
            <wp:positionH relativeFrom="page">
              <wp:posOffset>2051469</wp:posOffset>
            </wp:positionH>
            <wp:positionV relativeFrom="paragraph">
              <wp:posOffset>557887</wp:posOffset>
            </wp:positionV>
            <wp:extent cx="1268419" cy="8290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419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A85D31E" wp14:editId="0B0114F2">
            <wp:simplePos x="0" y="0"/>
            <wp:positionH relativeFrom="page">
              <wp:posOffset>366333</wp:posOffset>
            </wp:positionH>
            <wp:positionV relativeFrom="paragraph">
              <wp:posOffset>106236</wp:posOffset>
            </wp:positionV>
            <wp:extent cx="1208901" cy="145260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901" cy="145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i/>
          <w:color w:val="464848"/>
          <w:w w:val="115"/>
          <w:sz w:val="73"/>
        </w:rPr>
        <w:t>79%</w:t>
      </w:r>
    </w:p>
    <w:p w14:paraId="3871D481" w14:textId="77777777" w:rsidR="00A50B8F" w:rsidRDefault="00A50B8F">
      <w:pPr>
        <w:pStyle w:val="BodyText"/>
        <w:spacing w:before="3"/>
        <w:rPr>
          <w:rFonts w:ascii="Times New Roman"/>
          <w:b/>
          <w:i/>
          <w:sz w:val="15"/>
        </w:rPr>
      </w:pPr>
    </w:p>
    <w:p w14:paraId="01F238A0" w14:textId="77777777" w:rsidR="00A50B8F" w:rsidRDefault="00E63B64">
      <w:pPr>
        <w:tabs>
          <w:tab w:val="left" w:pos="3119"/>
        </w:tabs>
        <w:spacing w:before="94"/>
        <w:ind w:left="292"/>
        <w:rPr>
          <w:sz w:val="19"/>
        </w:rPr>
      </w:pPr>
      <w:commentRangeStart w:id="9"/>
      <w:r>
        <w:rPr>
          <w:color w:val="691307"/>
          <w:w w:val="110"/>
          <w:sz w:val="19"/>
        </w:rPr>
        <w:t>Eastern</w:t>
      </w:r>
      <w:commentRangeEnd w:id="9"/>
      <w:r w:rsidR="0012742F">
        <w:rPr>
          <w:rStyle w:val="CommentReference"/>
        </w:rPr>
        <w:commentReference w:id="9"/>
      </w:r>
      <w:r>
        <w:rPr>
          <w:color w:val="691307"/>
          <w:spacing w:val="13"/>
          <w:w w:val="110"/>
          <w:sz w:val="19"/>
        </w:rPr>
        <w:t xml:space="preserve"> </w:t>
      </w:r>
      <w:r>
        <w:rPr>
          <w:color w:val="691307"/>
          <w:w w:val="110"/>
          <w:sz w:val="19"/>
        </w:rPr>
        <w:t>Meadowlark</w:t>
      </w:r>
      <w:r>
        <w:rPr>
          <w:color w:val="691307"/>
          <w:w w:val="110"/>
          <w:sz w:val="19"/>
        </w:rPr>
        <w:tab/>
      </w:r>
      <w:commentRangeStart w:id="10"/>
      <w:commentRangeStart w:id="11"/>
      <w:r>
        <w:rPr>
          <w:color w:val="691307"/>
          <w:w w:val="110"/>
          <w:sz w:val="19"/>
        </w:rPr>
        <w:t>Grasshopper</w:t>
      </w:r>
      <w:r>
        <w:rPr>
          <w:color w:val="691307"/>
          <w:spacing w:val="38"/>
          <w:w w:val="110"/>
          <w:sz w:val="19"/>
        </w:rPr>
        <w:t xml:space="preserve"> </w:t>
      </w:r>
      <w:r>
        <w:rPr>
          <w:color w:val="691307"/>
          <w:w w:val="110"/>
          <w:sz w:val="19"/>
        </w:rPr>
        <w:t>Sparrow</w:t>
      </w:r>
      <w:commentRangeEnd w:id="10"/>
      <w:r w:rsidR="008E6027">
        <w:rPr>
          <w:rStyle w:val="CommentReference"/>
        </w:rPr>
        <w:commentReference w:id="10"/>
      </w:r>
      <w:commentRangeEnd w:id="11"/>
      <w:r w:rsidR="0078630A">
        <w:rPr>
          <w:rStyle w:val="CommentReference"/>
        </w:rPr>
        <w:commentReference w:id="11"/>
      </w:r>
    </w:p>
    <w:p w14:paraId="44730AD9" w14:textId="77777777" w:rsidR="00A50B8F" w:rsidRDefault="00A50B8F">
      <w:pPr>
        <w:pStyle w:val="BodyText"/>
        <w:rPr>
          <w:sz w:val="20"/>
        </w:rPr>
      </w:pPr>
    </w:p>
    <w:p w14:paraId="0C73ED92" w14:textId="77777777" w:rsidR="00A50B8F" w:rsidRDefault="00A50B8F">
      <w:pPr>
        <w:pStyle w:val="BodyText"/>
        <w:rPr>
          <w:sz w:val="20"/>
        </w:rPr>
      </w:pPr>
    </w:p>
    <w:p w14:paraId="566DB023" w14:textId="77777777" w:rsidR="00A50B8F" w:rsidRDefault="00A50B8F">
      <w:pPr>
        <w:pStyle w:val="BodyText"/>
        <w:rPr>
          <w:sz w:val="20"/>
        </w:rPr>
      </w:pPr>
    </w:p>
    <w:p w14:paraId="490B0E19" w14:textId="77777777" w:rsidR="00A50B8F" w:rsidRDefault="00A50B8F">
      <w:pPr>
        <w:pStyle w:val="BodyText"/>
        <w:spacing w:before="1"/>
        <w:rPr>
          <w:sz w:val="20"/>
        </w:rPr>
      </w:pPr>
    </w:p>
    <w:p w14:paraId="4828B7B0" w14:textId="77777777" w:rsidR="00A50B8F" w:rsidDel="008E6027" w:rsidRDefault="00E63B64">
      <w:pPr>
        <w:spacing w:before="93" w:line="312" w:lineRule="auto"/>
        <w:ind w:left="577" w:right="4413" w:firstLine="1"/>
        <w:rPr>
          <w:del w:id="12" w:author="Andrew Campomizzi" w:date="2024-03-06T10:01:00Z"/>
          <w:b/>
          <w:sz w:val="25"/>
        </w:rPr>
      </w:pPr>
      <w:r>
        <w:rPr>
          <w:color w:val="010101"/>
          <w:w w:val="125"/>
          <w:sz w:val="25"/>
        </w:rPr>
        <w:t>Over the past 50 years, grassland bird populations have declined markedly</w:t>
      </w:r>
      <w:ins w:id="13" w:author="Andrew Campomizzi" w:date="2024-03-06T10:01:00Z">
        <w:r w:rsidR="008E6027">
          <w:rPr>
            <w:color w:val="010101"/>
            <w:w w:val="125"/>
            <w:sz w:val="25"/>
          </w:rPr>
          <w:t xml:space="preserve"> in Ontario and across North America</w:t>
        </w:r>
      </w:ins>
      <w:r>
        <w:rPr>
          <w:color w:val="010101"/>
          <w:w w:val="125"/>
          <w:sz w:val="25"/>
        </w:rPr>
        <w:t xml:space="preserve">. </w:t>
      </w:r>
      <w:del w:id="14" w:author="Andrew Campomizzi" w:date="2024-03-06T10:01:00Z">
        <w:r w:rsidDel="008E6027">
          <w:rPr>
            <w:b/>
            <w:color w:val="010101"/>
            <w:w w:val="125"/>
            <w:sz w:val="25"/>
          </w:rPr>
          <w:delText>Ontario contributes to an overall 53% decrease in grassland birds</w:delText>
        </w:r>
        <w:r w:rsidDel="008E6027">
          <w:rPr>
            <w:b/>
            <w:color w:val="010101"/>
            <w:spacing w:val="-32"/>
            <w:w w:val="125"/>
            <w:sz w:val="25"/>
          </w:rPr>
          <w:delText xml:space="preserve"> </w:delText>
        </w:r>
        <w:r w:rsidDel="008E6027">
          <w:rPr>
            <w:b/>
            <w:color w:val="010101"/>
            <w:w w:val="125"/>
            <w:sz w:val="25"/>
          </w:rPr>
          <w:delText>in</w:delText>
        </w:r>
      </w:del>
    </w:p>
    <w:p w14:paraId="5D1BB646" w14:textId="77777777" w:rsidR="00A50B8F" w:rsidRDefault="00E63B64" w:rsidP="008E6027">
      <w:pPr>
        <w:spacing w:line="286" w:lineRule="exact"/>
        <w:ind w:left="577"/>
        <w:rPr>
          <w:sz w:val="25"/>
        </w:rPr>
      </w:pPr>
      <w:del w:id="15" w:author="Andrew Campomizzi" w:date="2024-03-06T10:01:00Z">
        <w:r w:rsidDel="008E6027">
          <w:rPr>
            <w:b/>
            <w:color w:val="010101"/>
            <w:w w:val="125"/>
            <w:sz w:val="25"/>
          </w:rPr>
          <w:delText xml:space="preserve">North America. </w:delText>
        </w:r>
      </w:del>
      <w:r>
        <w:rPr>
          <w:color w:val="010101"/>
          <w:w w:val="125"/>
          <w:sz w:val="25"/>
        </w:rPr>
        <w:t>All three species above are listed as at</w:t>
      </w:r>
      <w:r>
        <w:rPr>
          <w:color w:val="010101"/>
          <w:spacing w:val="82"/>
          <w:w w:val="125"/>
          <w:sz w:val="25"/>
        </w:rPr>
        <w:t xml:space="preserve"> </w:t>
      </w:r>
      <w:r>
        <w:rPr>
          <w:color w:val="010101"/>
          <w:w w:val="125"/>
          <w:sz w:val="25"/>
        </w:rPr>
        <w:t>risk.</w:t>
      </w:r>
    </w:p>
    <w:p w14:paraId="0B2C8562" w14:textId="77777777" w:rsidR="00A50B8F" w:rsidRDefault="00E63B64">
      <w:pPr>
        <w:pStyle w:val="BodyText"/>
        <w:spacing w:before="87" w:line="316" w:lineRule="auto"/>
        <w:ind w:left="582" w:right="1435"/>
      </w:pPr>
      <w:r>
        <w:rPr>
          <w:color w:val="010101"/>
          <w:w w:val="125"/>
        </w:rPr>
        <w:t>Because grassland birds build their nests directly on the ground, nests are vulnerable to trampling by livestock, destruction by farm machinery, and</w:t>
      </w:r>
      <w:r>
        <w:rPr>
          <w:color w:val="010101"/>
          <w:spacing w:val="32"/>
          <w:w w:val="125"/>
        </w:rPr>
        <w:t xml:space="preserve"> </w:t>
      </w:r>
      <w:r>
        <w:rPr>
          <w:color w:val="010101"/>
          <w:w w:val="125"/>
        </w:rPr>
        <w:t>exposure</w:t>
      </w:r>
      <w:r>
        <w:rPr>
          <w:color w:val="010101"/>
          <w:spacing w:val="32"/>
          <w:w w:val="125"/>
        </w:rPr>
        <w:t xml:space="preserve"> </w:t>
      </w:r>
      <w:r>
        <w:rPr>
          <w:color w:val="010101"/>
          <w:w w:val="125"/>
        </w:rPr>
        <w:t>to</w:t>
      </w:r>
      <w:r>
        <w:rPr>
          <w:color w:val="010101"/>
          <w:spacing w:val="54"/>
          <w:w w:val="125"/>
        </w:rPr>
        <w:t xml:space="preserve"> </w:t>
      </w:r>
      <w:r>
        <w:rPr>
          <w:color w:val="010101"/>
          <w:w w:val="125"/>
        </w:rPr>
        <w:t>predators</w:t>
      </w:r>
      <w:r>
        <w:rPr>
          <w:color w:val="010101"/>
          <w:spacing w:val="33"/>
          <w:w w:val="125"/>
        </w:rPr>
        <w:t xml:space="preserve"> </w:t>
      </w:r>
      <w:r>
        <w:rPr>
          <w:color w:val="010101"/>
          <w:w w:val="125"/>
        </w:rPr>
        <w:t>after</w:t>
      </w:r>
      <w:r>
        <w:rPr>
          <w:color w:val="010101"/>
          <w:spacing w:val="36"/>
          <w:w w:val="125"/>
        </w:rPr>
        <w:t xml:space="preserve"> </w:t>
      </w:r>
      <w:r>
        <w:rPr>
          <w:color w:val="010101"/>
          <w:w w:val="125"/>
        </w:rPr>
        <w:t>heavy</w:t>
      </w:r>
      <w:r>
        <w:rPr>
          <w:color w:val="010101"/>
          <w:spacing w:val="30"/>
          <w:w w:val="125"/>
        </w:rPr>
        <w:t xml:space="preserve"> </w:t>
      </w:r>
      <w:r>
        <w:rPr>
          <w:color w:val="010101"/>
          <w:w w:val="125"/>
        </w:rPr>
        <w:t>grazing</w:t>
      </w:r>
      <w:r>
        <w:rPr>
          <w:color w:val="010101"/>
          <w:spacing w:val="37"/>
          <w:w w:val="125"/>
        </w:rPr>
        <w:t xml:space="preserve"> </w:t>
      </w:r>
      <w:r>
        <w:rPr>
          <w:color w:val="010101"/>
          <w:w w:val="125"/>
        </w:rPr>
        <w:t>and</w:t>
      </w:r>
      <w:r>
        <w:rPr>
          <w:color w:val="010101"/>
          <w:spacing w:val="19"/>
          <w:w w:val="125"/>
        </w:rPr>
        <w:t xml:space="preserve"> </w:t>
      </w:r>
      <w:r>
        <w:rPr>
          <w:color w:val="010101"/>
          <w:w w:val="125"/>
        </w:rPr>
        <w:t>hay</w:t>
      </w:r>
      <w:r>
        <w:rPr>
          <w:color w:val="010101"/>
          <w:spacing w:val="-9"/>
          <w:w w:val="125"/>
        </w:rPr>
        <w:t xml:space="preserve"> </w:t>
      </w:r>
      <w:commentRangeStart w:id="16"/>
      <w:r>
        <w:rPr>
          <w:color w:val="010101"/>
          <w:w w:val="125"/>
        </w:rPr>
        <w:t>harvesting</w:t>
      </w:r>
      <w:commentRangeEnd w:id="16"/>
      <w:r w:rsidR="0014514E">
        <w:rPr>
          <w:rStyle w:val="CommentReference"/>
        </w:rPr>
        <w:commentReference w:id="16"/>
      </w:r>
      <w:r>
        <w:rPr>
          <w:color w:val="010101"/>
          <w:w w:val="125"/>
        </w:rPr>
        <w:t>.</w:t>
      </w:r>
    </w:p>
    <w:p w14:paraId="4605ADEF" w14:textId="77777777" w:rsidR="00A50B8F" w:rsidRDefault="00A50B8F">
      <w:pPr>
        <w:pStyle w:val="BodyText"/>
        <w:rPr>
          <w:sz w:val="20"/>
        </w:rPr>
      </w:pPr>
    </w:p>
    <w:p w14:paraId="62EE7F8A" w14:textId="77777777" w:rsidR="00A50B8F" w:rsidRDefault="00A50B8F">
      <w:pPr>
        <w:pStyle w:val="BodyText"/>
        <w:rPr>
          <w:sz w:val="20"/>
        </w:rPr>
      </w:pPr>
    </w:p>
    <w:p w14:paraId="729FC98A" w14:textId="77777777" w:rsidR="00A50B8F" w:rsidRDefault="00A50B8F">
      <w:pPr>
        <w:pStyle w:val="BodyText"/>
        <w:rPr>
          <w:sz w:val="20"/>
        </w:rPr>
      </w:pPr>
    </w:p>
    <w:p w14:paraId="7703AF5C" w14:textId="77777777" w:rsidR="00A50B8F" w:rsidRDefault="00A50B8F">
      <w:pPr>
        <w:pStyle w:val="BodyText"/>
        <w:spacing w:before="8"/>
        <w:rPr>
          <w:sz w:val="24"/>
        </w:rPr>
      </w:pPr>
    </w:p>
    <w:p w14:paraId="636B62EB" w14:textId="77777777" w:rsidR="00A50B8F" w:rsidRDefault="00A50B8F">
      <w:pPr>
        <w:rPr>
          <w:sz w:val="24"/>
        </w:rPr>
        <w:sectPr w:rsidR="00A50B8F">
          <w:type w:val="continuous"/>
          <w:pgSz w:w="12240" w:h="15840"/>
          <w:pgMar w:top="560" w:right="60" w:bottom="0" w:left="0" w:header="720" w:footer="720" w:gutter="0"/>
          <w:cols w:space="720"/>
        </w:sectPr>
      </w:pPr>
    </w:p>
    <w:p w14:paraId="29BEAD03" w14:textId="77777777" w:rsidR="00A50B8F" w:rsidRDefault="00E63B64">
      <w:pPr>
        <w:spacing w:before="42" w:line="1629" w:lineRule="exact"/>
        <w:ind w:left="465"/>
        <w:rPr>
          <w:rFonts w:ascii="Times New Roman"/>
          <w:sz w:val="25"/>
        </w:rPr>
      </w:pPr>
      <w:r>
        <w:rPr>
          <w:rFonts w:ascii="Times New Roman"/>
          <w:color w:val="010101"/>
          <w:spacing w:val="-743"/>
          <w:w w:val="79"/>
          <w:position w:val="22"/>
          <w:sz w:val="144"/>
        </w:rPr>
        <w:t>B</w:t>
      </w:r>
      <w:r>
        <w:rPr>
          <w:color w:val="464848"/>
          <w:w w:val="99"/>
          <w:sz w:val="23"/>
        </w:rPr>
        <w:t>Bird</w:t>
      </w:r>
      <w:r>
        <w:rPr>
          <w:color w:val="464848"/>
          <w:spacing w:val="5"/>
          <w:sz w:val="23"/>
        </w:rPr>
        <w:t xml:space="preserve"> </w:t>
      </w:r>
      <w:proofErr w:type="spellStart"/>
      <w:r>
        <w:rPr>
          <w:color w:val="464848"/>
          <w:spacing w:val="-1"/>
          <w:w w:val="109"/>
          <w:sz w:val="23"/>
        </w:rPr>
        <w:t>E</w:t>
      </w:r>
      <w:r>
        <w:rPr>
          <w:color w:val="464848"/>
          <w:spacing w:val="-26"/>
          <w:w w:val="109"/>
          <w:sz w:val="23"/>
        </w:rPr>
        <w:t>c</w:t>
      </w:r>
      <w:proofErr w:type="spellEnd"/>
      <w:r>
        <w:rPr>
          <w:rFonts w:ascii="Times New Roman"/>
          <w:color w:val="010101"/>
          <w:spacing w:val="-291"/>
          <w:w w:val="79"/>
          <w:position w:val="22"/>
          <w:sz w:val="144"/>
        </w:rPr>
        <w:t>l</w:t>
      </w:r>
      <w:proofErr w:type="spellStart"/>
      <w:r>
        <w:rPr>
          <w:color w:val="464848"/>
          <w:spacing w:val="-1"/>
          <w:w w:val="109"/>
          <w:sz w:val="23"/>
        </w:rPr>
        <w:t>ol</w:t>
      </w:r>
      <w:r>
        <w:rPr>
          <w:color w:val="464848"/>
          <w:spacing w:val="-45"/>
          <w:w w:val="109"/>
          <w:sz w:val="23"/>
        </w:rPr>
        <w:t>o</w:t>
      </w:r>
      <w:proofErr w:type="spellEnd"/>
      <w:r>
        <w:rPr>
          <w:rFonts w:ascii="Times New Roman"/>
          <w:color w:val="010101"/>
          <w:spacing w:val="-526"/>
          <w:w w:val="79"/>
          <w:position w:val="22"/>
          <w:sz w:val="144"/>
        </w:rPr>
        <w:t>o</w:t>
      </w:r>
      <w:proofErr w:type="spellStart"/>
      <w:r>
        <w:rPr>
          <w:color w:val="464848"/>
          <w:spacing w:val="-1"/>
          <w:w w:val="109"/>
          <w:sz w:val="23"/>
        </w:rPr>
        <w:t>g</w:t>
      </w:r>
      <w:r>
        <w:rPr>
          <w:color w:val="464848"/>
          <w:w w:val="109"/>
          <w:sz w:val="23"/>
        </w:rPr>
        <w:t>y</w:t>
      </w:r>
      <w:proofErr w:type="spellEnd"/>
      <w:r>
        <w:rPr>
          <w:color w:val="464848"/>
          <w:spacing w:val="-5"/>
          <w:sz w:val="23"/>
        </w:rPr>
        <w:t xml:space="preserve"> </w:t>
      </w:r>
      <w:r>
        <w:rPr>
          <w:rFonts w:ascii="Times New Roman"/>
          <w:color w:val="464848"/>
          <w:w w:val="90"/>
          <w:sz w:val="25"/>
        </w:rPr>
        <w:t>&amp;</w:t>
      </w:r>
    </w:p>
    <w:p w14:paraId="13000530" w14:textId="77777777" w:rsidR="00A50B8F" w:rsidRDefault="00E63B64">
      <w:pPr>
        <w:spacing w:line="157" w:lineRule="exact"/>
        <w:ind w:left="482"/>
        <w:rPr>
          <w:sz w:val="16"/>
        </w:rPr>
      </w:pPr>
      <w:r>
        <w:rPr>
          <w:color w:val="5B5B5D"/>
          <w:w w:val="105"/>
          <w:sz w:val="16"/>
        </w:rPr>
        <w:t>Conservation</w:t>
      </w:r>
      <w:r>
        <w:rPr>
          <w:color w:val="5B5B5D"/>
          <w:spacing w:val="2"/>
          <w:w w:val="105"/>
          <w:sz w:val="16"/>
        </w:rPr>
        <w:t xml:space="preserve"> </w:t>
      </w:r>
      <w:r>
        <w:rPr>
          <w:color w:val="5B5B5D"/>
          <w:w w:val="105"/>
          <w:sz w:val="16"/>
        </w:rPr>
        <w:t>Ontario</w:t>
      </w:r>
    </w:p>
    <w:p w14:paraId="02D3C5A7" w14:textId="77777777" w:rsidR="00A50B8F" w:rsidRDefault="00E63B64">
      <w:pPr>
        <w:pStyle w:val="BodyText"/>
        <w:rPr>
          <w:sz w:val="16"/>
        </w:rPr>
      </w:pPr>
      <w:r>
        <w:br w:type="column"/>
      </w:r>
    </w:p>
    <w:p w14:paraId="11524886" w14:textId="77777777" w:rsidR="00A50B8F" w:rsidRDefault="00A50B8F">
      <w:pPr>
        <w:pStyle w:val="BodyText"/>
        <w:rPr>
          <w:sz w:val="16"/>
        </w:rPr>
      </w:pPr>
    </w:p>
    <w:p w14:paraId="1CB500A5" w14:textId="77777777" w:rsidR="00A50B8F" w:rsidRDefault="00A50B8F">
      <w:pPr>
        <w:pStyle w:val="BodyText"/>
        <w:rPr>
          <w:sz w:val="16"/>
        </w:rPr>
      </w:pPr>
    </w:p>
    <w:p w14:paraId="66E67AC1" w14:textId="77777777" w:rsidR="00A50B8F" w:rsidRDefault="00A50B8F">
      <w:pPr>
        <w:pStyle w:val="BodyText"/>
        <w:rPr>
          <w:sz w:val="16"/>
        </w:rPr>
      </w:pPr>
    </w:p>
    <w:p w14:paraId="33001C86" w14:textId="77777777" w:rsidR="00A50B8F" w:rsidRDefault="00A50B8F">
      <w:pPr>
        <w:pStyle w:val="BodyText"/>
        <w:rPr>
          <w:sz w:val="16"/>
        </w:rPr>
      </w:pPr>
    </w:p>
    <w:p w14:paraId="2653156D" w14:textId="77777777" w:rsidR="00A50B8F" w:rsidRDefault="00A50B8F">
      <w:pPr>
        <w:pStyle w:val="BodyText"/>
        <w:rPr>
          <w:sz w:val="16"/>
        </w:rPr>
      </w:pPr>
    </w:p>
    <w:p w14:paraId="5C69BAC8" w14:textId="77777777" w:rsidR="00A50B8F" w:rsidRDefault="00E63B64">
      <w:pPr>
        <w:pStyle w:val="ListParagraph"/>
        <w:numPr>
          <w:ilvl w:val="0"/>
          <w:numId w:val="2"/>
        </w:numPr>
        <w:tabs>
          <w:tab w:val="left" w:pos="541"/>
          <w:tab w:val="left" w:pos="697"/>
        </w:tabs>
        <w:spacing w:before="116"/>
        <w:rPr>
          <w:sz w:val="14"/>
        </w:rPr>
      </w:pPr>
      <w:r>
        <w:rPr>
          <w:color w:val="010101"/>
          <w:w w:val="90"/>
          <w:sz w:val="14"/>
          <w:u w:val="thick" w:color="010101"/>
        </w:rPr>
        <w:t>LEARNMORV</w:t>
      </w:r>
    </w:p>
    <w:p w14:paraId="5F2F6FBC" w14:textId="77777777" w:rsidR="00A50B8F" w:rsidRDefault="00A50B8F">
      <w:pPr>
        <w:pStyle w:val="BodyText"/>
        <w:spacing w:before="8"/>
        <w:rPr>
          <w:sz w:val="13"/>
        </w:rPr>
      </w:pPr>
    </w:p>
    <w:p w14:paraId="39DE5A69" w14:textId="77777777" w:rsidR="00A50B8F" w:rsidRDefault="00E63B64">
      <w:pPr>
        <w:spacing w:before="1"/>
        <w:ind w:left="316"/>
        <w:rPr>
          <w:sz w:val="20"/>
        </w:rPr>
      </w:pPr>
      <w:commentRangeStart w:id="17"/>
      <w:r>
        <w:rPr>
          <w:color w:val="010101"/>
          <w:w w:val="145"/>
          <w:sz w:val="20"/>
        </w:rPr>
        <w:t>grasslandbirds.ca</w:t>
      </w:r>
      <w:commentRangeEnd w:id="17"/>
      <w:r w:rsidR="0014514E">
        <w:rPr>
          <w:rStyle w:val="CommentReference"/>
        </w:rPr>
        <w:commentReference w:id="17"/>
      </w:r>
    </w:p>
    <w:p w14:paraId="223F4331" w14:textId="77777777" w:rsidR="00A50B8F" w:rsidRDefault="00E63B64">
      <w:pPr>
        <w:pStyle w:val="BodyText"/>
        <w:rPr>
          <w:sz w:val="24"/>
        </w:rPr>
      </w:pPr>
      <w:r>
        <w:br w:type="column"/>
      </w:r>
    </w:p>
    <w:p w14:paraId="7001687E" w14:textId="77777777" w:rsidR="00A50B8F" w:rsidRDefault="00A50B8F">
      <w:pPr>
        <w:pStyle w:val="BodyText"/>
        <w:rPr>
          <w:sz w:val="24"/>
        </w:rPr>
      </w:pPr>
    </w:p>
    <w:p w14:paraId="0112A4BC" w14:textId="77777777" w:rsidR="00A50B8F" w:rsidRDefault="00A50B8F">
      <w:pPr>
        <w:pStyle w:val="BodyText"/>
        <w:rPr>
          <w:sz w:val="24"/>
        </w:rPr>
      </w:pPr>
    </w:p>
    <w:p w14:paraId="4346769F" w14:textId="77777777" w:rsidR="00A50B8F" w:rsidRDefault="00A50B8F">
      <w:pPr>
        <w:pStyle w:val="BodyText"/>
        <w:rPr>
          <w:sz w:val="24"/>
        </w:rPr>
      </w:pPr>
    </w:p>
    <w:p w14:paraId="01417FB1" w14:textId="77777777" w:rsidR="00A50B8F" w:rsidRDefault="00A50B8F">
      <w:pPr>
        <w:pStyle w:val="BodyText"/>
        <w:rPr>
          <w:sz w:val="24"/>
        </w:rPr>
      </w:pPr>
    </w:p>
    <w:p w14:paraId="48CC64A5" w14:textId="77777777" w:rsidR="00A50B8F" w:rsidRDefault="00A50B8F">
      <w:pPr>
        <w:pStyle w:val="BodyText"/>
        <w:rPr>
          <w:sz w:val="24"/>
        </w:rPr>
      </w:pPr>
    </w:p>
    <w:p w14:paraId="643DE263" w14:textId="77777777" w:rsidR="00A50B8F" w:rsidRDefault="00E63B64">
      <w:pPr>
        <w:spacing w:before="148"/>
        <w:ind w:left="465"/>
      </w:pPr>
      <w:r>
        <w:rPr>
          <w:color w:val="878989"/>
          <w:w w:val="120"/>
        </w:rPr>
        <w:lastRenderedPageBreak/>
        <w:t>©{2024}BECO</w:t>
      </w:r>
    </w:p>
    <w:p w14:paraId="3522CA1B" w14:textId="77777777" w:rsidR="00A50B8F" w:rsidRDefault="00A50B8F">
      <w:pPr>
        <w:sectPr w:rsidR="00A50B8F">
          <w:type w:val="continuous"/>
          <w:pgSz w:w="12240" w:h="15840"/>
          <w:pgMar w:top="560" w:right="60" w:bottom="0" w:left="0" w:header="720" w:footer="720" w:gutter="0"/>
          <w:cols w:num="3" w:space="720" w:equalWidth="0">
            <w:col w:w="2109" w:space="40"/>
            <w:col w:w="2664" w:space="5106"/>
            <w:col w:w="2261"/>
          </w:cols>
        </w:sectPr>
      </w:pPr>
    </w:p>
    <w:p w14:paraId="12B034FE" w14:textId="77777777" w:rsidR="00A50B8F" w:rsidRDefault="00E63B64">
      <w:pPr>
        <w:tabs>
          <w:tab w:val="left" w:pos="8363"/>
        </w:tabs>
        <w:spacing w:before="58"/>
        <w:ind w:left="5211"/>
        <w:rPr>
          <w:b/>
          <w:sz w:val="63"/>
        </w:rPr>
      </w:pPr>
      <w:r>
        <w:rPr>
          <w:noProof/>
        </w:rPr>
        <w:lastRenderedPageBreak/>
        <w:drawing>
          <wp:anchor distT="0" distB="0" distL="0" distR="0" simplePos="0" relativeHeight="251525120" behindDoc="1" locked="0" layoutInCell="1" allowOverlap="1" wp14:anchorId="438D42BC" wp14:editId="1D45F054">
            <wp:simplePos x="0" y="0"/>
            <wp:positionH relativeFrom="page">
              <wp:posOffset>0</wp:posOffset>
            </wp:positionH>
            <wp:positionV relativeFrom="paragraph">
              <wp:posOffset>290004</wp:posOffset>
            </wp:positionV>
            <wp:extent cx="5433950" cy="47362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950" cy="473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del w:id="18" w:author="Andrew Campomizzi" w:date="2024-03-06T10:18:00Z">
        <w:r w:rsidDel="00355952">
          <w:rPr>
            <w:b/>
            <w:w w:val="125"/>
            <w:sz w:val="63"/>
          </w:rPr>
          <w:delText>Actions</w:delText>
        </w:r>
      </w:del>
      <w:ins w:id="19" w:author="Andrew Campomizzi" w:date="2024-03-06T10:18:00Z">
        <w:r w:rsidR="00355952">
          <w:rPr>
            <w:b/>
            <w:w w:val="125"/>
            <w:sz w:val="63"/>
          </w:rPr>
          <w:t>Conservation</w:t>
        </w:r>
      </w:ins>
      <w:r>
        <w:rPr>
          <w:b/>
          <w:w w:val="125"/>
          <w:sz w:val="63"/>
        </w:rPr>
        <w:tab/>
        <w:t>on</w:t>
      </w:r>
      <w:r>
        <w:rPr>
          <w:b/>
          <w:spacing w:val="-84"/>
          <w:w w:val="125"/>
          <w:sz w:val="63"/>
        </w:rPr>
        <w:t xml:space="preserve"> </w:t>
      </w:r>
      <w:r>
        <w:rPr>
          <w:b/>
          <w:w w:val="125"/>
          <w:sz w:val="63"/>
        </w:rPr>
        <w:t>Farms</w:t>
      </w:r>
    </w:p>
    <w:p w14:paraId="0CEDBD2F" w14:textId="77777777" w:rsidR="00A50B8F" w:rsidRDefault="00E63B64">
      <w:pPr>
        <w:pStyle w:val="Heading1"/>
        <w:tabs>
          <w:tab w:val="left" w:pos="9133"/>
        </w:tabs>
        <w:spacing w:before="51"/>
        <w:ind w:left="7001"/>
      </w:pPr>
      <w:del w:id="20" w:author="Andrew Campomizzi" w:date="2024-03-06T10:18:00Z">
        <w:r w:rsidDel="00355952">
          <w:rPr>
            <w:w w:val="140"/>
          </w:rPr>
          <w:delText>Be</w:delText>
        </w:r>
        <w:r w:rsidDel="00355952">
          <w:rPr>
            <w:spacing w:val="31"/>
            <w:w w:val="140"/>
          </w:rPr>
          <w:delText xml:space="preserve"> </w:delText>
        </w:r>
        <w:r w:rsidDel="00355952">
          <w:rPr>
            <w:w w:val="140"/>
          </w:rPr>
          <w:delText>Part</w:delText>
        </w:r>
        <w:r w:rsidDel="00355952">
          <w:rPr>
            <w:spacing w:val="49"/>
            <w:w w:val="140"/>
          </w:rPr>
          <w:delText xml:space="preserve"> </w:delText>
        </w:r>
        <w:r w:rsidDel="00355952">
          <w:rPr>
            <w:w w:val="140"/>
          </w:rPr>
          <w:delText>of</w:delText>
        </w:r>
        <w:r w:rsidDel="00355952">
          <w:rPr>
            <w:w w:val="140"/>
          </w:rPr>
          <w:tab/>
        </w:r>
        <w:commentRangeStart w:id="21"/>
        <w:r w:rsidDel="00355952">
          <w:rPr>
            <w:w w:val="140"/>
          </w:rPr>
          <w:delText>Conservation</w:delText>
        </w:r>
      </w:del>
      <w:commentRangeEnd w:id="21"/>
      <w:r w:rsidR="0012742F">
        <w:rPr>
          <w:rStyle w:val="CommentReference"/>
        </w:rPr>
        <w:commentReference w:id="21"/>
      </w:r>
      <w:del w:id="22" w:author="Andrew Campomizzi" w:date="2024-03-06T10:18:00Z">
        <w:r w:rsidDel="00355952">
          <w:rPr>
            <w:w w:val="140"/>
          </w:rPr>
          <w:delText>!</w:delText>
        </w:r>
      </w:del>
    </w:p>
    <w:p w14:paraId="177F5D70" w14:textId="77777777" w:rsidR="00A50B8F" w:rsidRDefault="00A50B8F">
      <w:pPr>
        <w:pStyle w:val="BodyText"/>
        <w:rPr>
          <w:sz w:val="20"/>
        </w:rPr>
      </w:pPr>
    </w:p>
    <w:p w14:paraId="0C304F5B" w14:textId="77777777" w:rsidR="00A50B8F" w:rsidRDefault="00A50B8F">
      <w:pPr>
        <w:pStyle w:val="BodyText"/>
        <w:rPr>
          <w:sz w:val="20"/>
        </w:rPr>
      </w:pPr>
    </w:p>
    <w:p w14:paraId="34611C58" w14:textId="77777777" w:rsidR="00A50B8F" w:rsidRDefault="00A50B8F">
      <w:pPr>
        <w:pStyle w:val="BodyText"/>
        <w:rPr>
          <w:sz w:val="20"/>
        </w:rPr>
      </w:pPr>
    </w:p>
    <w:p w14:paraId="0C891DFC" w14:textId="77777777" w:rsidR="00A50B8F" w:rsidRDefault="00E63B64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218BAD" wp14:editId="64F8386C">
            <wp:simplePos x="0" y="0"/>
            <wp:positionH relativeFrom="page">
              <wp:posOffset>5653750</wp:posOffset>
            </wp:positionH>
            <wp:positionV relativeFrom="paragraph">
              <wp:posOffset>177673</wp:posOffset>
            </wp:positionV>
            <wp:extent cx="268319" cy="3901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19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00100" w14:textId="77777777" w:rsidR="00A50B8F" w:rsidRDefault="00A50B8F">
      <w:pPr>
        <w:pStyle w:val="BodyText"/>
        <w:spacing w:before="2"/>
        <w:rPr>
          <w:sz w:val="8"/>
        </w:rPr>
      </w:pPr>
    </w:p>
    <w:p w14:paraId="2F43162C" w14:textId="77777777" w:rsidR="00A50B8F" w:rsidRDefault="00E63B64">
      <w:pPr>
        <w:spacing w:before="91"/>
        <w:ind w:left="8677"/>
        <w:rPr>
          <w:sz w:val="30"/>
        </w:rPr>
      </w:pPr>
      <w:commentRangeStart w:id="23"/>
      <w:commentRangeStart w:id="24"/>
      <w:commentRangeStart w:id="25"/>
      <w:r>
        <w:rPr>
          <w:color w:val="410A07"/>
          <w:w w:val="125"/>
          <w:sz w:val="30"/>
        </w:rPr>
        <w:t>Hayfields</w:t>
      </w:r>
      <w:commentRangeEnd w:id="23"/>
      <w:r w:rsidR="00917ABF">
        <w:rPr>
          <w:rStyle w:val="CommentReference"/>
        </w:rPr>
        <w:commentReference w:id="23"/>
      </w:r>
      <w:commentRangeEnd w:id="24"/>
      <w:r w:rsidR="0078630A">
        <w:rPr>
          <w:rStyle w:val="CommentReference"/>
        </w:rPr>
        <w:commentReference w:id="24"/>
      </w:r>
      <w:commentRangeEnd w:id="25"/>
      <w:r w:rsidR="00F64618">
        <w:rPr>
          <w:rStyle w:val="CommentReference"/>
        </w:rPr>
        <w:commentReference w:id="25"/>
      </w:r>
    </w:p>
    <w:p w14:paraId="3BB6602B" w14:textId="0CDE9955" w:rsidR="00A50B8F" w:rsidRDefault="00E63B64">
      <w:pPr>
        <w:spacing w:before="24" w:line="570" w:lineRule="atLeast"/>
        <w:ind w:left="6668" w:right="444" w:hanging="19"/>
        <w:rPr>
          <w:sz w:val="30"/>
        </w:rPr>
      </w:pPr>
      <w:r>
        <w:rPr>
          <w:w w:val="110"/>
          <w:sz w:val="30"/>
        </w:rPr>
        <w:t>Delay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haying</w:t>
      </w:r>
      <w:r>
        <w:rPr>
          <w:spacing w:val="-39"/>
          <w:w w:val="110"/>
          <w:sz w:val="30"/>
        </w:rPr>
        <w:t xml:space="preserve"> </w:t>
      </w:r>
      <w:r>
        <w:rPr>
          <w:w w:val="110"/>
          <w:sz w:val="30"/>
        </w:rPr>
        <w:t>until</w:t>
      </w:r>
      <w:r>
        <w:rPr>
          <w:spacing w:val="-41"/>
          <w:w w:val="110"/>
          <w:sz w:val="30"/>
        </w:rPr>
        <w:t xml:space="preserve"> </w:t>
      </w:r>
      <w:r>
        <w:rPr>
          <w:rFonts w:ascii="Times New Roman"/>
          <w:b/>
          <w:w w:val="110"/>
          <w:sz w:val="33"/>
        </w:rPr>
        <w:t>mid-July</w:t>
      </w:r>
      <w:r>
        <w:rPr>
          <w:rFonts w:ascii="Times New Roman"/>
          <w:b/>
          <w:spacing w:val="-14"/>
          <w:w w:val="110"/>
          <w:sz w:val="33"/>
        </w:rPr>
        <w:t xml:space="preserve"> </w:t>
      </w:r>
      <w:r>
        <w:rPr>
          <w:w w:val="110"/>
          <w:sz w:val="30"/>
        </w:rPr>
        <w:t>or</w:t>
      </w:r>
      <w:r>
        <w:rPr>
          <w:spacing w:val="-26"/>
          <w:w w:val="110"/>
          <w:sz w:val="30"/>
        </w:rPr>
        <w:t xml:space="preserve"> </w:t>
      </w:r>
      <w:r>
        <w:rPr>
          <w:w w:val="110"/>
          <w:sz w:val="30"/>
        </w:rPr>
        <w:t>later</w:t>
      </w:r>
      <w:ins w:id="26" w:author="Zoe Southcott" w:date="2024-03-06T14:18:00Z">
        <w:r w:rsidR="00800FDA">
          <w:rPr>
            <w:w w:val="110"/>
            <w:sz w:val="30"/>
          </w:rPr>
          <w:t xml:space="preserve"> </w:t>
        </w:r>
      </w:ins>
      <w:r>
        <w:rPr>
          <w:w w:val="110"/>
          <w:sz w:val="30"/>
        </w:rPr>
        <w:t xml:space="preserve"> </w:t>
      </w:r>
      <w:r>
        <w:rPr>
          <w:color w:val="9E8C89"/>
          <w:w w:val="110"/>
          <w:sz w:val="30"/>
        </w:rPr>
        <w:t>Alternatives:</w:t>
      </w:r>
    </w:p>
    <w:p w14:paraId="5E94155B" w14:textId="77777777" w:rsidR="00355952" w:rsidRPr="00355952" w:rsidRDefault="00355952">
      <w:pPr>
        <w:pStyle w:val="Heading2"/>
        <w:numPr>
          <w:ilvl w:val="1"/>
          <w:numId w:val="2"/>
        </w:numPr>
        <w:tabs>
          <w:tab w:val="left" w:pos="7199"/>
          <w:tab w:val="left" w:pos="7201"/>
        </w:tabs>
        <w:spacing w:before="67"/>
        <w:ind w:hanging="317"/>
        <w:rPr>
          <w:ins w:id="27" w:author="Andrew Campomizzi" w:date="2024-03-06T10:19:00Z"/>
          <w:w w:val="110"/>
        </w:rPr>
      </w:pPr>
      <w:ins w:id="28" w:author="Andrew Campomizzi" w:date="2024-03-06T10:19:00Z">
        <w:r>
          <w:t>Delay as long as possible, even early July is better than mid-June</w:t>
        </w:r>
      </w:ins>
    </w:p>
    <w:p w14:paraId="720425B0" w14:textId="77777777" w:rsidR="00A50B8F" w:rsidRDefault="00917ABF">
      <w:pPr>
        <w:pStyle w:val="Heading2"/>
        <w:numPr>
          <w:ilvl w:val="1"/>
          <w:numId w:val="2"/>
        </w:numPr>
        <w:tabs>
          <w:tab w:val="left" w:pos="7199"/>
          <w:tab w:val="left" w:pos="7201"/>
        </w:tabs>
        <w:spacing w:before="67"/>
        <w:ind w:hanging="317"/>
      </w:pPr>
      <w:ins w:id="29" w:author="Andrew Campomizzi" w:date="2024-03-06T10:15:00Z">
        <w:r>
          <w:rPr>
            <w:w w:val="110"/>
          </w:rPr>
          <w:t>Cut</w:t>
        </w:r>
      </w:ins>
      <w:ins w:id="30" w:author="Andrew Campomizzi" w:date="2024-03-06T10:16:00Z">
        <w:r>
          <w:rPr>
            <w:w w:val="110"/>
          </w:rPr>
          <w:t xml:space="preserve"> </w:t>
        </w:r>
      </w:ins>
      <w:del w:id="31" w:author="Andrew Campomizzi" w:date="2024-03-06T10:15:00Z">
        <w:r w:rsidR="00E63B64" w:rsidDel="00917ABF">
          <w:rPr>
            <w:w w:val="110"/>
          </w:rPr>
          <w:delText>P</w:delText>
        </w:r>
      </w:del>
      <w:ins w:id="32" w:author="Andrew Campomizzi" w:date="2024-03-06T10:15:00Z">
        <w:r>
          <w:rPr>
            <w:w w:val="110"/>
          </w:rPr>
          <w:t>p</w:t>
        </w:r>
      </w:ins>
      <w:r w:rsidR="00E63B64">
        <w:rPr>
          <w:w w:val="110"/>
        </w:rPr>
        <w:t>erimeters</w:t>
      </w:r>
      <w:r w:rsidR="00E63B64">
        <w:rPr>
          <w:spacing w:val="7"/>
          <w:w w:val="110"/>
        </w:rPr>
        <w:t xml:space="preserve"> </w:t>
      </w:r>
      <w:r w:rsidR="00E63B64">
        <w:rPr>
          <w:w w:val="110"/>
        </w:rPr>
        <w:t>first</w:t>
      </w:r>
      <w:ins w:id="33" w:author="Andrew Campomizzi" w:date="2024-03-06T10:16:00Z">
        <w:r>
          <w:rPr>
            <w:w w:val="110"/>
          </w:rPr>
          <w:t>, delay interior cut</w:t>
        </w:r>
      </w:ins>
    </w:p>
    <w:p w14:paraId="2426C4C7" w14:textId="77777777" w:rsidR="00A50B8F" w:rsidRDefault="00917ABF">
      <w:pPr>
        <w:pStyle w:val="ListParagraph"/>
        <w:numPr>
          <w:ilvl w:val="1"/>
          <w:numId w:val="2"/>
        </w:numPr>
        <w:tabs>
          <w:tab w:val="left" w:pos="7198"/>
          <w:tab w:val="left" w:pos="7199"/>
        </w:tabs>
        <w:ind w:left="7198" w:hanging="315"/>
        <w:rPr>
          <w:sz w:val="27"/>
        </w:rPr>
      </w:pPr>
      <w:ins w:id="34" w:author="Andrew Campomizzi" w:date="2024-03-06T10:16:00Z">
        <w:r>
          <w:rPr>
            <w:w w:val="105"/>
            <w:sz w:val="27"/>
          </w:rPr>
          <w:t xml:space="preserve">Cut </w:t>
        </w:r>
      </w:ins>
      <w:del w:id="35" w:author="Andrew Campomizzi" w:date="2024-03-06T10:16:00Z">
        <w:r w:rsidR="00E63B64" w:rsidDel="00917ABF">
          <w:rPr>
            <w:w w:val="105"/>
            <w:sz w:val="27"/>
          </w:rPr>
          <w:delText>F</w:delText>
        </w:r>
      </w:del>
      <w:ins w:id="36" w:author="Andrew Campomizzi" w:date="2024-03-06T10:16:00Z">
        <w:r>
          <w:rPr>
            <w:w w:val="105"/>
            <w:sz w:val="27"/>
          </w:rPr>
          <w:t>f</w:t>
        </w:r>
      </w:ins>
      <w:r w:rsidR="00E63B64">
        <w:rPr>
          <w:w w:val="105"/>
          <w:sz w:val="27"/>
        </w:rPr>
        <w:t xml:space="preserve">ields with high </w:t>
      </w:r>
      <w:ins w:id="37" w:author="Andrew Campomizzi" w:date="2024-03-06T10:16:00Z">
        <w:r>
          <w:rPr>
            <w:w w:val="105"/>
            <w:sz w:val="27"/>
          </w:rPr>
          <w:t xml:space="preserve">bird </w:t>
        </w:r>
      </w:ins>
      <w:r w:rsidR="00E63B64">
        <w:rPr>
          <w:w w:val="105"/>
          <w:sz w:val="27"/>
        </w:rPr>
        <w:t>abundance</w:t>
      </w:r>
      <w:r w:rsidR="00E63B64">
        <w:rPr>
          <w:spacing w:val="-10"/>
          <w:w w:val="105"/>
          <w:sz w:val="27"/>
        </w:rPr>
        <w:t xml:space="preserve"> </w:t>
      </w:r>
      <w:r w:rsidR="00E63B64">
        <w:rPr>
          <w:w w:val="105"/>
          <w:sz w:val="27"/>
        </w:rPr>
        <w:t>last</w:t>
      </w:r>
    </w:p>
    <w:p w14:paraId="7E57D93C" w14:textId="77777777" w:rsidR="00A50B8F" w:rsidRDefault="00917ABF">
      <w:pPr>
        <w:pStyle w:val="ListParagraph"/>
        <w:numPr>
          <w:ilvl w:val="1"/>
          <w:numId w:val="2"/>
        </w:numPr>
        <w:tabs>
          <w:tab w:val="left" w:pos="7201"/>
          <w:tab w:val="left" w:pos="7202"/>
        </w:tabs>
        <w:spacing w:before="55"/>
        <w:ind w:left="7201" w:hanging="318"/>
        <w:rPr>
          <w:sz w:val="27"/>
        </w:rPr>
      </w:pPr>
      <w:bookmarkStart w:id="38" w:name="_GoBack"/>
      <w:bookmarkEnd w:id="38"/>
      <w:ins w:id="39" w:author="Andrew Campomizzi" w:date="2024-03-06T10:16:00Z">
        <w:r>
          <w:rPr>
            <w:w w:val="105"/>
            <w:sz w:val="27"/>
          </w:rPr>
          <w:t xml:space="preserve">Cut </w:t>
        </w:r>
      </w:ins>
      <w:del w:id="40" w:author="Andrew Campomizzi" w:date="2024-03-06T10:16:00Z">
        <w:r w:rsidR="00E63B64" w:rsidDel="00917ABF">
          <w:rPr>
            <w:w w:val="105"/>
            <w:sz w:val="27"/>
          </w:rPr>
          <w:delText>L</w:delText>
        </w:r>
      </w:del>
      <w:ins w:id="41" w:author="Andrew Campomizzi" w:date="2024-03-06T10:16:00Z">
        <w:r>
          <w:rPr>
            <w:w w:val="105"/>
            <w:sz w:val="27"/>
          </w:rPr>
          <w:t>l</w:t>
        </w:r>
      </w:ins>
      <w:r w:rsidR="00E63B64">
        <w:rPr>
          <w:w w:val="105"/>
          <w:sz w:val="27"/>
        </w:rPr>
        <w:t>arge fields</w:t>
      </w:r>
      <w:r w:rsidR="00E63B64">
        <w:rPr>
          <w:spacing w:val="-7"/>
          <w:w w:val="105"/>
          <w:sz w:val="27"/>
        </w:rPr>
        <w:t xml:space="preserve"> </w:t>
      </w:r>
      <w:r w:rsidR="00E63B64">
        <w:rPr>
          <w:w w:val="105"/>
          <w:sz w:val="27"/>
        </w:rPr>
        <w:t>last</w:t>
      </w:r>
    </w:p>
    <w:p w14:paraId="0B35D5ED" w14:textId="77777777" w:rsidR="00A50B8F" w:rsidRDefault="00A50B8F">
      <w:pPr>
        <w:pStyle w:val="BodyText"/>
        <w:rPr>
          <w:sz w:val="20"/>
        </w:rPr>
      </w:pPr>
    </w:p>
    <w:p w14:paraId="2B5C93C8" w14:textId="77777777" w:rsidR="00A50B8F" w:rsidRDefault="00A50B8F">
      <w:pPr>
        <w:pStyle w:val="BodyText"/>
        <w:rPr>
          <w:sz w:val="20"/>
        </w:rPr>
      </w:pPr>
    </w:p>
    <w:p w14:paraId="199E195B" w14:textId="77777777" w:rsidR="00A50B8F" w:rsidRDefault="00A50B8F">
      <w:pPr>
        <w:pStyle w:val="BodyText"/>
        <w:rPr>
          <w:sz w:val="20"/>
        </w:rPr>
      </w:pPr>
    </w:p>
    <w:p w14:paraId="613F664A" w14:textId="77777777" w:rsidR="00A50B8F" w:rsidRDefault="00A50B8F">
      <w:pPr>
        <w:pStyle w:val="BodyText"/>
        <w:rPr>
          <w:sz w:val="20"/>
        </w:rPr>
      </w:pPr>
    </w:p>
    <w:p w14:paraId="5844017E" w14:textId="77777777" w:rsidR="00A50B8F" w:rsidRDefault="00A50B8F">
      <w:pPr>
        <w:rPr>
          <w:sz w:val="20"/>
        </w:rPr>
        <w:sectPr w:rsidR="00A50B8F">
          <w:pgSz w:w="12240" w:h="15840"/>
          <w:pgMar w:top="620" w:right="60" w:bottom="0" w:left="0" w:header="720" w:footer="720" w:gutter="0"/>
          <w:cols w:space="720"/>
        </w:sectPr>
      </w:pPr>
    </w:p>
    <w:p w14:paraId="43FA2C18" w14:textId="77777777" w:rsidR="00A50B8F" w:rsidRDefault="00800FDA">
      <w:pPr>
        <w:pStyle w:val="BodyText"/>
        <w:rPr>
          <w:sz w:val="36"/>
        </w:rPr>
      </w:pPr>
      <w:r>
        <w:rPr>
          <w:rStyle w:val="CommentReference"/>
        </w:rPr>
        <w:commentReference w:id="42"/>
      </w:r>
    </w:p>
    <w:p w14:paraId="6F7A6F14" w14:textId="77777777" w:rsidR="00A50B8F" w:rsidRDefault="00A50B8F">
      <w:pPr>
        <w:pStyle w:val="BodyText"/>
        <w:rPr>
          <w:sz w:val="36"/>
        </w:rPr>
      </w:pPr>
    </w:p>
    <w:p w14:paraId="470454B7" w14:textId="77777777" w:rsidR="00A50B8F" w:rsidRDefault="00A50B8F">
      <w:pPr>
        <w:pStyle w:val="BodyText"/>
        <w:rPr>
          <w:sz w:val="36"/>
        </w:rPr>
      </w:pPr>
    </w:p>
    <w:p w14:paraId="0C32D377" w14:textId="364DCD10" w:rsidR="00A50B8F" w:rsidRDefault="00E63B64">
      <w:pPr>
        <w:spacing w:before="231"/>
        <w:ind w:left="539"/>
        <w:rPr>
          <w:sz w:val="30"/>
        </w:rPr>
      </w:pPr>
      <w:r>
        <w:rPr>
          <w:w w:val="110"/>
          <w:sz w:val="30"/>
        </w:rPr>
        <w:t>Delay</w:t>
      </w:r>
      <w:r>
        <w:rPr>
          <w:spacing w:val="-38"/>
          <w:w w:val="110"/>
          <w:sz w:val="30"/>
        </w:rPr>
        <w:t xml:space="preserve"> </w:t>
      </w:r>
      <w:r>
        <w:rPr>
          <w:w w:val="110"/>
          <w:sz w:val="30"/>
        </w:rPr>
        <w:t>grazing</w:t>
      </w:r>
      <w:del w:id="43" w:author="Andrew Campomizzi" w:date="2024-03-06T09:49:00Z">
        <w:r w:rsidDel="001553B4">
          <w:rPr>
            <w:w w:val="110"/>
            <w:sz w:val="30"/>
          </w:rPr>
          <w:delText>ing</w:delText>
        </w:r>
      </w:del>
      <w:r>
        <w:rPr>
          <w:spacing w:val="-40"/>
          <w:w w:val="110"/>
          <w:sz w:val="30"/>
        </w:rPr>
        <w:t xml:space="preserve"> </w:t>
      </w:r>
      <w:r>
        <w:rPr>
          <w:w w:val="110"/>
          <w:sz w:val="30"/>
        </w:rPr>
        <w:t>until</w:t>
      </w:r>
      <w:r>
        <w:rPr>
          <w:spacing w:val="-50"/>
          <w:w w:val="110"/>
          <w:sz w:val="30"/>
        </w:rPr>
        <w:t xml:space="preserve"> </w:t>
      </w:r>
      <w:r>
        <w:rPr>
          <w:rFonts w:ascii="Times New Roman"/>
          <w:b/>
          <w:w w:val="110"/>
          <w:sz w:val="33"/>
        </w:rPr>
        <w:t>mid-July</w:t>
      </w:r>
      <w:r>
        <w:rPr>
          <w:rFonts w:ascii="Times New Roman"/>
          <w:b/>
          <w:spacing w:val="-24"/>
          <w:w w:val="110"/>
          <w:sz w:val="33"/>
        </w:rPr>
        <w:t xml:space="preserve"> </w:t>
      </w:r>
      <w:r>
        <w:rPr>
          <w:w w:val="110"/>
          <w:sz w:val="30"/>
        </w:rPr>
        <w:t>or</w:t>
      </w:r>
      <w:r>
        <w:rPr>
          <w:spacing w:val="-34"/>
          <w:w w:val="110"/>
          <w:sz w:val="30"/>
        </w:rPr>
        <w:t xml:space="preserve"> </w:t>
      </w:r>
      <w:r>
        <w:rPr>
          <w:w w:val="110"/>
          <w:sz w:val="30"/>
        </w:rPr>
        <w:t>later</w:t>
      </w:r>
      <w:ins w:id="44" w:author="Zoe Southcott" w:date="2024-03-06T14:17:00Z">
        <w:r w:rsidR="00800FDA">
          <w:rPr>
            <w:w w:val="110"/>
            <w:sz w:val="30"/>
          </w:rPr>
          <w:t xml:space="preserve"> in areas with the most nesting birds</w:t>
        </w:r>
      </w:ins>
    </w:p>
    <w:p w14:paraId="14E72DB0" w14:textId="77777777" w:rsidR="00A50B8F" w:rsidRDefault="00E63B64">
      <w:pPr>
        <w:pStyle w:val="Heading1"/>
        <w:spacing w:before="226"/>
      </w:pPr>
      <w:r>
        <w:br w:type="column"/>
      </w:r>
      <w:r>
        <w:rPr>
          <w:color w:val="9E8C89"/>
          <w:w w:val="115"/>
        </w:rPr>
        <w:t>Alternatives:</w:t>
      </w:r>
    </w:p>
    <w:p w14:paraId="03D067EC" w14:textId="52074119" w:rsidR="00452E6E" w:rsidRPr="00452E6E" w:rsidRDefault="00452E6E">
      <w:pPr>
        <w:pStyle w:val="Heading2"/>
        <w:numPr>
          <w:ilvl w:val="0"/>
          <w:numId w:val="1"/>
        </w:numPr>
        <w:tabs>
          <w:tab w:val="left" w:pos="1024"/>
          <w:tab w:val="left" w:pos="1025"/>
        </w:tabs>
        <w:spacing w:before="140"/>
        <w:rPr>
          <w:ins w:id="45" w:author="Andrew Campomizzi" w:date="2024-03-06T11:14:00Z"/>
        </w:rPr>
      </w:pPr>
      <w:ins w:id="46" w:author="Andrew Campomizzi" w:date="2024-03-06T11:14:00Z">
        <w:r>
          <w:t xml:space="preserve">Delay as long as possible, even early July </w:t>
        </w:r>
      </w:ins>
      <w:ins w:id="47" w:author="Zoe Southcott" w:date="2024-03-06T14:14:00Z">
        <w:r w:rsidR="00800FDA">
          <w:t>provides some birds a chance to raise young</w:t>
        </w:r>
      </w:ins>
    </w:p>
    <w:p w14:paraId="6D2F77F0" w14:textId="0C257D27" w:rsidR="00A50B8F" w:rsidDel="00800FDA" w:rsidRDefault="00917ABF">
      <w:pPr>
        <w:pStyle w:val="Heading2"/>
        <w:numPr>
          <w:ilvl w:val="0"/>
          <w:numId w:val="1"/>
        </w:numPr>
        <w:tabs>
          <w:tab w:val="left" w:pos="1024"/>
          <w:tab w:val="left" w:pos="1025"/>
        </w:tabs>
        <w:spacing w:before="140"/>
        <w:rPr>
          <w:del w:id="48" w:author="Zoe Southcott" w:date="2024-03-06T14:17:00Z"/>
        </w:rPr>
      </w:pPr>
      <w:ins w:id="49" w:author="Andrew Campomizzi" w:date="2024-03-06T10:17:00Z">
        <w:del w:id="50" w:author="Zoe Southcott" w:date="2024-03-06T14:17:00Z">
          <w:r w:rsidDel="00800FDA">
            <w:rPr>
              <w:w w:val="105"/>
            </w:rPr>
            <w:delText xml:space="preserve">Graze </w:delText>
          </w:r>
        </w:del>
      </w:ins>
      <w:del w:id="51" w:author="Zoe Southcott" w:date="2024-03-06T14:17:00Z">
        <w:r w:rsidR="00E63B64" w:rsidDel="00800FDA">
          <w:rPr>
            <w:w w:val="105"/>
          </w:rPr>
          <w:delText>F</w:delText>
        </w:r>
      </w:del>
      <w:ins w:id="52" w:author="Andrew Campomizzi" w:date="2024-03-06T10:17:00Z">
        <w:del w:id="53" w:author="Zoe Southcott" w:date="2024-03-06T14:17:00Z">
          <w:r w:rsidDel="00800FDA">
            <w:rPr>
              <w:w w:val="105"/>
            </w:rPr>
            <w:delText>f</w:delText>
          </w:r>
        </w:del>
      </w:ins>
      <w:del w:id="54" w:author="Zoe Southcott" w:date="2024-03-06T14:17:00Z">
        <w:r w:rsidR="00E63B64" w:rsidDel="00800FDA">
          <w:rPr>
            <w:w w:val="105"/>
          </w:rPr>
          <w:delText xml:space="preserve">ields with high </w:delText>
        </w:r>
      </w:del>
      <w:ins w:id="55" w:author="Andrew Campomizzi" w:date="2024-03-06T10:17:00Z">
        <w:del w:id="56" w:author="Zoe Southcott" w:date="2024-03-06T14:17:00Z">
          <w:r w:rsidDel="00800FDA">
            <w:rPr>
              <w:w w:val="105"/>
            </w:rPr>
            <w:delText xml:space="preserve">bird </w:delText>
          </w:r>
        </w:del>
      </w:ins>
      <w:del w:id="57" w:author="Zoe Southcott" w:date="2024-03-06T14:17:00Z">
        <w:r w:rsidR="00E63B64" w:rsidDel="00800FDA">
          <w:rPr>
            <w:w w:val="105"/>
          </w:rPr>
          <w:delText>abundance</w:delText>
        </w:r>
        <w:r w:rsidR="00E63B64" w:rsidDel="00800FDA">
          <w:rPr>
            <w:spacing w:val="4"/>
            <w:w w:val="105"/>
          </w:rPr>
          <w:delText xml:space="preserve"> </w:delText>
        </w:r>
        <w:r w:rsidR="00E63B64" w:rsidDel="00800FDA">
          <w:rPr>
            <w:w w:val="105"/>
          </w:rPr>
          <w:delText>last</w:delText>
        </w:r>
      </w:del>
    </w:p>
    <w:p w14:paraId="7E970C05" w14:textId="7684F775" w:rsidR="00FF30DF" w:rsidRPr="00FF30DF" w:rsidRDefault="00FF30DF" w:rsidP="00FF30DF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55"/>
        <w:rPr>
          <w:ins w:id="58" w:author="Zoe Southcott" w:date="2024-03-06T14:05:00Z"/>
          <w:sz w:val="27"/>
        </w:rPr>
      </w:pPr>
      <w:ins w:id="59" w:author="Zoe Southcott" w:date="2024-03-06T14:05:00Z">
        <w:r w:rsidRPr="00FF30DF">
          <w:rPr>
            <w:sz w:val="27"/>
          </w:rPr>
          <w:t>Light spring grazing from late May to beginning of June</w:t>
        </w:r>
      </w:ins>
      <w:ins w:id="60" w:author="Zoe Southcott" w:date="2024-03-06T14:06:00Z">
        <w:r>
          <w:rPr>
            <w:sz w:val="27"/>
          </w:rPr>
          <w:t xml:space="preserve">, </w:t>
        </w:r>
      </w:ins>
      <w:ins w:id="61" w:author="Zoe Southcott" w:date="2024-03-06T14:05:00Z">
        <w:r w:rsidRPr="00FF30DF">
          <w:rPr>
            <w:sz w:val="27"/>
          </w:rPr>
          <w:t>then rest paddock until mid-July (</w:t>
        </w:r>
      </w:ins>
      <w:ins w:id="62" w:author="Zoe Southcott" w:date="2024-03-06T14:22:00Z">
        <w:r w:rsidR="00800FDA">
          <w:rPr>
            <w:sz w:val="27"/>
          </w:rPr>
          <w:t xml:space="preserve">Bobolink will stay and </w:t>
        </w:r>
        <w:proofErr w:type="spellStart"/>
        <w:r w:rsidR="00800FDA">
          <w:rPr>
            <w:sz w:val="27"/>
          </w:rPr>
          <w:t>renest</w:t>
        </w:r>
        <w:proofErr w:type="spellEnd"/>
        <w:r w:rsidR="00800FDA">
          <w:rPr>
            <w:sz w:val="27"/>
          </w:rPr>
          <w:t xml:space="preserve"> if enough vegetation remains)</w:t>
        </w:r>
      </w:ins>
    </w:p>
    <w:p w14:paraId="54A20D57" w14:textId="797D50EC" w:rsidR="00FF30DF" w:rsidRPr="00FF30DF" w:rsidRDefault="00FF30DF" w:rsidP="00FF30DF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55"/>
        <w:rPr>
          <w:ins w:id="63" w:author="Zoe Southcott" w:date="2024-03-06T14:05:00Z"/>
          <w:sz w:val="27"/>
        </w:rPr>
      </w:pPr>
      <w:ins w:id="64" w:author="Zoe Southcott" w:date="2024-03-06T14:05:00Z">
        <w:r w:rsidRPr="00FF30DF">
          <w:rPr>
            <w:sz w:val="27"/>
          </w:rPr>
          <w:t>Lengthen rest period between grazing occasions</w:t>
        </w:r>
      </w:ins>
      <w:ins w:id="65" w:author="Zoe Southcott" w:date="2024-03-06T14:12:00Z">
        <w:r>
          <w:rPr>
            <w:sz w:val="27"/>
          </w:rPr>
          <w:t xml:space="preserve"> to at least 40 days</w:t>
        </w:r>
      </w:ins>
      <w:ins w:id="66" w:author="Zoe Southcott" w:date="2024-03-06T15:15:00Z">
        <w:r w:rsidR="00E4633C">
          <w:rPr>
            <w:sz w:val="27"/>
          </w:rPr>
          <w:t xml:space="preserve"> (if vegetation is short after grazing, bobolink will disperse, but eastern meadowlark and grasshopper sparrow will stay and </w:t>
        </w:r>
        <w:proofErr w:type="spellStart"/>
        <w:r w:rsidR="00E4633C">
          <w:rPr>
            <w:sz w:val="27"/>
          </w:rPr>
          <w:t>renest</w:t>
        </w:r>
      </w:ins>
      <w:proofErr w:type="spellEnd"/>
      <w:ins w:id="67" w:author="Zoe Southcott" w:date="2024-03-06T14:12:00Z">
        <w:r>
          <w:rPr>
            <w:sz w:val="27"/>
          </w:rPr>
          <w:t>.</w:t>
        </w:r>
      </w:ins>
      <w:ins w:id="68" w:author="Zoe Southcott" w:date="2024-03-06T14:05:00Z">
        <w:r w:rsidRPr="00FF30DF">
          <w:rPr>
            <w:sz w:val="27"/>
          </w:rPr>
          <w:t xml:space="preserve"> </w:t>
        </w:r>
      </w:ins>
    </w:p>
    <w:p w14:paraId="51191CA9" w14:textId="1916FF73" w:rsidR="00A50B8F" w:rsidDel="00800FDA" w:rsidRDefault="00917ABF">
      <w:pPr>
        <w:pStyle w:val="ListParagraph"/>
        <w:numPr>
          <w:ilvl w:val="0"/>
          <w:numId w:val="1"/>
        </w:numPr>
        <w:tabs>
          <w:tab w:val="left" w:pos="1023"/>
          <w:tab w:val="left" w:pos="1024"/>
        </w:tabs>
        <w:spacing w:before="55"/>
        <w:ind w:left="1023" w:hanging="314"/>
        <w:rPr>
          <w:del w:id="69" w:author="Zoe Southcott" w:date="2024-03-06T14:17:00Z"/>
          <w:sz w:val="27"/>
        </w:rPr>
      </w:pPr>
      <w:ins w:id="70" w:author="Andrew Campomizzi" w:date="2024-03-06T10:17:00Z">
        <w:del w:id="71" w:author="Zoe Southcott" w:date="2024-03-06T14:17:00Z">
          <w:r w:rsidDel="00800FDA">
            <w:rPr>
              <w:w w:val="105"/>
              <w:sz w:val="27"/>
            </w:rPr>
            <w:delText xml:space="preserve">Graze </w:delText>
          </w:r>
        </w:del>
      </w:ins>
      <w:del w:id="72" w:author="Zoe Southcott" w:date="2024-03-06T14:17:00Z">
        <w:r w:rsidR="00E63B64" w:rsidDel="00800FDA">
          <w:rPr>
            <w:w w:val="105"/>
            <w:sz w:val="27"/>
          </w:rPr>
          <w:delText>C</w:delText>
        </w:r>
      </w:del>
      <w:ins w:id="73" w:author="Andrew Campomizzi" w:date="2024-03-06T10:17:00Z">
        <w:del w:id="74" w:author="Zoe Southcott" w:date="2024-03-06T14:17:00Z">
          <w:r w:rsidDel="00800FDA">
            <w:rPr>
              <w:w w:val="105"/>
              <w:sz w:val="27"/>
            </w:rPr>
            <w:delText>c</w:delText>
          </w:r>
        </w:del>
      </w:ins>
      <w:del w:id="75" w:author="Zoe Southcott" w:date="2024-03-06T14:17:00Z">
        <w:r w:rsidR="00E63B64" w:rsidDel="00800FDA">
          <w:rPr>
            <w:w w:val="105"/>
            <w:sz w:val="27"/>
          </w:rPr>
          <w:delText>entral paddocks</w:delText>
        </w:r>
        <w:r w:rsidR="00E63B64" w:rsidDel="00800FDA">
          <w:rPr>
            <w:spacing w:val="5"/>
            <w:w w:val="105"/>
            <w:sz w:val="27"/>
          </w:rPr>
          <w:delText xml:space="preserve"> </w:delText>
        </w:r>
        <w:r w:rsidR="00E63B64" w:rsidDel="00800FDA">
          <w:rPr>
            <w:w w:val="105"/>
            <w:sz w:val="27"/>
          </w:rPr>
          <w:delText>last</w:delText>
        </w:r>
      </w:del>
    </w:p>
    <w:p w14:paraId="4B6D5D94" w14:textId="07428F05" w:rsidR="00A50B8F" w:rsidRDefault="00CC7F3A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ind w:left="1027" w:hanging="318"/>
        <w:rPr>
          <w:sz w:val="27"/>
        </w:rPr>
      </w:pPr>
      <w:ins w:id="76" w:author="Zoe Southcott" w:date="2024-03-06T14:03:00Z">
        <w:r>
          <w:rPr>
            <w:w w:val="105"/>
            <w:sz w:val="27"/>
          </w:rPr>
          <w:t>Reduce grazing pressure</w:t>
        </w:r>
      </w:ins>
      <w:del w:id="77" w:author="Zoe Southcott" w:date="2024-03-06T14:03:00Z">
        <w:r w:rsidR="00E63B64" w:rsidDel="00CC7F3A">
          <w:rPr>
            <w:w w:val="105"/>
            <w:sz w:val="27"/>
          </w:rPr>
          <w:delText>Light grazing</w:delText>
        </w:r>
      </w:del>
      <w:r w:rsidR="00E63B64">
        <w:rPr>
          <w:w w:val="105"/>
          <w:sz w:val="27"/>
        </w:rPr>
        <w:t xml:space="preserve"> during peak</w:t>
      </w:r>
      <w:r w:rsidR="00E63B64">
        <w:rPr>
          <w:spacing w:val="-50"/>
          <w:w w:val="105"/>
          <w:sz w:val="27"/>
        </w:rPr>
        <w:t xml:space="preserve"> </w:t>
      </w:r>
      <w:r w:rsidR="00E63B64">
        <w:rPr>
          <w:w w:val="105"/>
          <w:sz w:val="27"/>
        </w:rPr>
        <w:t>nesting</w:t>
      </w:r>
    </w:p>
    <w:p w14:paraId="3DABDCF8" w14:textId="77777777" w:rsidR="00A50B8F" w:rsidRDefault="00A50B8F">
      <w:pPr>
        <w:rPr>
          <w:sz w:val="27"/>
        </w:rPr>
        <w:sectPr w:rsidR="00A50B8F">
          <w:type w:val="continuous"/>
          <w:pgSz w:w="12240" w:h="15840"/>
          <w:pgMar w:top="560" w:right="60" w:bottom="0" w:left="0" w:header="720" w:footer="720" w:gutter="0"/>
          <w:cols w:num="2" w:space="720" w:equalWidth="0">
            <w:col w:w="6125" w:space="40"/>
            <w:col w:w="6015"/>
          </w:cols>
        </w:sectPr>
      </w:pPr>
    </w:p>
    <w:p w14:paraId="0548E6A5" w14:textId="77777777" w:rsidR="00A50B8F" w:rsidRDefault="00A50B8F">
      <w:pPr>
        <w:pStyle w:val="BodyText"/>
        <w:rPr>
          <w:sz w:val="20"/>
        </w:rPr>
      </w:pPr>
    </w:p>
    <w:p w14:paraId="58C50588" w14:textId="36B5E385" w:rsidR="00A50B8F" w:rsidRDefault="007B1776">
      <w:pPr>
        <w:spacing w:before="234"/>
        <w:ind w:right="1786"/>
        <w:jc w:val="center"/>
        <w:rPr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97981" wp14:editId="09059871">
                <wp:simplePos x="0" y="0"/>
                <wp:positionH relativeFrom="page">
                  <wp:posOffset>4024630</wp:posOffset>
                </wp:positionH>
                <wp:positionV relativeFrom="paragraph">
                  <wp:posOffset>162560</wp:posOffset>
                </wp:positionV>
                <wp:extent cx="140335" cy="4902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3A4A" w14:textId="77777777" w:rsidR="00E63B64" w:rsidRDefault="00E63B64">
                            <w:pPr>
                              <w:spacing w:line="772" w:lineRule="exact"/>
                              <w:rPr>
                                <w:sz w:val="69"/>
                              </w:rPr>
                            </w:pPr>
                            <w:r>
                              <w:rPr>
                                <w:color w:val="64BFAA"/>
                                <w:w w:val="91"/>
                                <w:sz w:val="69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97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9pt;margin-top:12.8pt;width:11.05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" filled="f" stroked="f">
                <v:textbox inset="0,0,0,0">
                  <w:txbxContent>
                    <w:p w14:paraId="05B83A4A" w14:textId="77777777" w:rsidR="00E63B64" w:rsidRDefault="00E63B64">
                      <w:pPr>
                        <w:spacing w:line="772" w:lineRule="exact"/>
                        <w:rPr>
                          <w:sz w:val="69"/>
                        </w:rPr>
                      </w:pPr>
                      <w:r>
                        <w:rPr>
                          <w:color w:val="64BFAA"/>
                          <w:w w:val="91"/>
                          <w:sz w:val="69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3B64">
        <w:rPr>
          <w:color w:val="00649A"/>
          <w:spacing w:val="40"/>
          <w:w w:val="8"/>
          <w:sz w:val="48"/>
        </w:rPr>
        <w:t>I</w:t>
      </w:r>
      <w:r w:rsidR="00E63B64">
        <w:rPr>
          <w:color w:val="00649A"/>
          <w:w w:val="91"/>
          <w:position w:val="12"/>
          <w:sz w:val="69"/>
        </w:rPr>
        <w:t>•</w:t>
      </w:r>
      <w:r w:rsidR="00E63B64">
        <w:rPr>
          <w:color w:val="00649A"/>
          <w:spacing w:val="-78"/>
          <w:position w:val="12"/>
          <w:sz w:val="69"/>
        </w:rPr>
        <w:t xml:space="preserve"> </w:t>
      </w:r>
      <w:commentRangeStart w:id="78"/>
      <w:commentRangeStart w:id="79"/>
      <w:r w:rsidR="00E63B64">
        <w:rPr>
          <w:b/>
          <w:color w:val="084D9A"/>
          <w:spacing w:val="-1"/>
          <w:w w:val="137"/>
          <w:sz w:val="21"/>
        </w:rPr>
        <w:t>pea</w:t>
      </w:r>
      <w:r w:rsidR="00E63B64">
        <w:rPr>
          <w:b/>
          <w:color w:val="084D9A"/>
          <w:w w:val="137"/>
          <w:sz w:val="21"/>
        </w:rPr>
        <w:t>k</w:t>
      </w:r>
      <w:r w:rsidR="00E63B64">
        <w:rPr>
          <w:b/>
          <w:color w:val="084D9A"/>
          <w:sz w:val="21"/>
        </w:rPr>
        <w:t xml:space="preserve">  </w:t>
      </w:r>
      <w:proofErr w:type="spellStart"/>
      <w:r w:rsidR="00E63B64">
        <w:rPr>
          <w:b/>
          <w:color w:val="084D9A"/>
          <w:spacing w:val="-1"/>
          <w:w w:val="135"/>
          <w:sz w:val="21"/>
        </w:rPr>
        <w:t>nestin</w:t>
      </w:r>
      <w:r w:rsidR="00E63B64">
        <w:rPr>
          <w:b/>
          <w:color w:val="084D9A"/>
          <w:spacing w:val="14"/>
          <w:w w:val="135"/>
          <w:sz w:val="21"/>
        </w:rPr>
        <w:t>g</w:t>
      </w:r>
      <w:r w:rsidR="00E63B64">
        <w:rPr>
          <w:color w:val="64BFAA"/>
          <w:w w:val="8"/>
          <w:sz w:val="48"/>
        </w:rPr>
        <w:t>I</w:t>
      </w:r>
      <w:commentRangeEnd w:id="78"/>
      <w:proofErr w:type="spellEnd"/>
      <w:r w:rsidR="00355952">
        <w:rPr>
          <w:rStyle w:val="CommentReference"/>
        </w:rPr>
        <w:commentReference w:id="78"/>
      </w:r>
      <w:commentRangeEnd w:id="79"/>
      <w:r w:rsidR="0078630A">
        <w:rPr>
          <w:rStyle w:val="CommentReference"/>
        </w:rPr>
        <w:commentReference w:id="79"/>
      </w:r>
    </w:p>
    <w:p w14:paraId="19721816" w14:textId="77777777" w:rsidR="00A50B8F" w:rsidRDefault="00E63B64">
      <w:pPr>
        <w:tabs>
          <w:tab w:val="left" w:pos="8593"/>
        </w:tabs>
        <w:spacing w:before="18" w:line="1248" w:lineRule="exact"/>
        <w:ind w:right="431"/>
        <w:jc w:val="center"/>
        <w:rPr>
          <w:rFonts w:ascii="Courier New" w:hAnsi="Courier New"/>
          <w:sz w:val="144"/>
        </w:rPr>
      </w:pPr>
      <w:r>
        <w:rPr>
          <w:rFonts w:ascii="Courier New" w:hAnsi="Courier New"/>
          <w:color w:val="5B5D5D"/>
          <w:w w:val="30"/>
          <w:sz w:val="144"/>
        </w:rPr>
        <w:t>--</w:t>
      </w:r>
      <w:r>
        <w:rPr>
          <w:rFonts w:ascii="Courier New" w:hAnsi="Courier New"/>
          <w:color w:val="5B5D5D"/>
          <w:spacing w:val="9"/>
          <w:w w:val="30"/>
          <w:sz w:val="144"/>
        </w:rPr>
        <w:t xml:space="preserve"> </w:t>
      </w:r>
      <w:r>
        <w:rPr>
          <w:color w:val="5B5D5D"/>
          <w:w w:val="50"/>
          <w:position w:val="107"/>
          <w:sz w:val="14"/>
        </w:rPr>
        <w:t>1</w:t>
      </w:r>
      <w:r>
        <w:rPr>
          <w:color w:val="5B5D5D"/>
          <w:w w:val="50"/>
          <w:position w:val="107"/>
          <w:sz w:val="14"/>
        </w:rPr>
        <w:tab/>
      </w:r>
      <w:r>
        <w:rPr>
          <w:rFonts w:ascii="Courier New" w:hAnsi="Courier New"/>
          <w:color w:val="9A9C9E"/>
          <w:w w:val="30"/>
          <w:sz w:val="144"/>
        </w:rPr>
        <w:t>•</w:t>
      </w:r>
    </w:p>
    <w:p w14:paraId="4912CA20" w14:textId="77777777" w:rsidR="00A50B8F" w:rsidRDefault="00E63B64">
      <w:pPr>
        <w:tabs>
          <w:tab w:val="left" w:pos="1649"/>
          <w:tab w:val="left" w:pos="4860"/>
          <w:tab w:val="left" w:leader="hyphen" w:pos="10552"/>
        </w:tabs>
        <w:spacing w:line="842" w:lineRule="exact"/>
        <w:ind w:left="629"/>
        <w:rPr>
          <w:rFonts w:ascii="Times New Roman" w:hAnsi="Times New Roman"/>
        </w:rPr>
      </w:pPr>
      <w:r>
        <w:rPr>
          <w:b/>
          <w:w w:val="80"/>
          <w:sz w:val="76"/>
        </w:rPr>
        <w:t>4E</w:t>
      </w:r>
      <w:r>
        <w:rPr>
          <w:b/>
          <w:w w:val="80"/>
          <w:sz w:val="76"/>
        </w:rPr>
        <w:tab/>
      </w:r>
      <w:r>
        <w:rPr>
          <w:color w:val="691103"/>
          <w:w w:val="80"/>
          <w:sz w:val="76"/>
        </w:rPr>
        <w:t>- - - - -</w:t>
      </w:r>
      <w:r>
        <w:rPr>
          <w:color w:val="691103"/>
          <w:spacing w:val="134"/>
          <w:w w:val="80"/>
          <w:sz w:val="76"/>
        </w:rPr>
        <w:t xml:space="preserve"> </w:t>
      </w:r>
      <w:r>
        <w:rPr>
          <w:color w:val="691103"/>
          <w:w w:val="80"/>
          <w:sz w:val="76"/>
        </w:rPr>
        <w:t>-</w:t>
      </w:r>
      <w:r>
        <w:rPr>
          <w:color w:val="691103"/>
          <w:spacing w:val="21"/>
          <w:w w:val="80"/>
          <w:sz w:val="76"/>
        </w:rPr>
        <w:t xml:space="preserve"> </w:t>
      </w:r>
      <w:r>
        <w:rPr>
          <w:color w:val="691103"/>
          <w:w w:val="80"/>
          <w:sz w:val="76"/>
        </w:rPr>
        <w:t>-</w:t>
      </w:r>
      <w:r>
        <w:rPr>
          <w:color w:val="691103"/>
          <w:w w:val="80"/>
          <w:sz w:val="76"/>
        </w:rPr>
        <w:tab/>
      </w:r>
      <w:proofErr w:type="spellStart"/>
      <w:r>
        <w:rPr>
          <w:rFonts w:ascii="Times New Roman" w:hAnsi="Times New Roman"/>
          <w:color w:val="691103"/>
        </w:rPr>
        <w:t>EasternMeadowlack</w:t>
      </w:r>
      <w:proofErr w:type="spellEnd"/>
      <w:r>
        <w:rPr>
          <w:rFonts w:ascii="Times New Roman" w:hAnsi="Times New Roman"/>
          <w:color w:val="691103"/>
        </w:rPr>
        <w:tab/>
        <w:t>•</w:t>
      </w:r>
    </w:p>
    <w:p w14:paraId="70E10810" w14:textId="77777777" w:rsidR="00A50B8F" w:rsidRDefault="00A50B8F">
      <w:pPr>
        <w:spacing w:line="842" w:lineRule="exact"/>
        <w:rPr>
          <w:rFonts w:ascii="Times New Roman" w:hAnsi="Times New Roman"/>
        </w:rPr>
        <w:sectPr w:rsidR="00A50B8F">
          <w:type w:val="continuous"/>
          <w:pgSz w:w="12240" w:h="15840"/>
          <w:pgMar w:top="560" w:right="60" w:bottom="0" w:left="0" w:header="720" w:footer="720" w:gutter="0"/>
          <w:cols w:space="720"/>
        </w:sectPr>
      </w:pPr>
    </w:p>
    <w:p w14:paraId="03FF30DF" w14:textId="77777777" w:rsidR="00A50B8F" w:rsidRDefault="00E63B64">
      <w:pPr>
        <w:spacing w:line="122" w:lineRule="exact"/>
        <w:jc w:val="right"/>
        <w:rPr>
          <w:sz w:val="24"/>
        </w:rPr>
      </w:pPr>
      <w:r>
        <w:rPr>
          <w:color w:val="410A07"/>
          <w:w w:val="105"/>
          <w:sz w:val="24"/>
        </w:rPr>
        <w:t>'-b</w:t>
      </w:r>
    </w:p>
    <w:p w14:paraId="70029394" w14:textId="77777777" w:rsidR="00A50B8F" w:rsidRDefault="00E63B64">
      <w:pPr>
        <w:spacing w:line="122" w:lineRule="exact"/>
        <w:ind w:left="175"/>
        <w:rPr>
          <w:sz w:val="20"/>
        </w:rPr>
      </w:pPr>
      <w:r>
        <w:br w:type="column"/>
      </w:r>
      <w:proofErr w:type="spellStart"/>
      <w:r>
        <w:rPr>
          <w:color w:val="410A07"/>
          <w:spacing w:val="-14"/>
          <w:w w:val="145"/>
          <w:sz w:val="20"/>
        </w:rPr>
        <w:t>ree</w:t>
      </w:r>
      <w:proofErr w:type="spellEnd"/>
      <w:r>
        <w:rPr>
          <w:color w:val="410A07"/>
          <w:spacing w:val="-14"/>
          <w:w w:val="145"/>
          <w:position w:val="12"/>
          <w:sz w:val="24"/>
        </w:rPr>
        <w:t>d·</w:t>
      </w:r>
      <w:r>
        <w:rPr>
          <w:color w:val="410A07"/>
          <w:spacing w:val="-14"/>
          <w:w w:val="145"/>
          <w:sz w:val="20"/>
        </w:rPr>
        <w:t>1ng</w:t>
      </w:r>
    </w:p>
    <w:p w14:paraId="2DE49A4A" w14:textId="77777777" w:rsidR="00A50B8F" w:rsidRDefault="00E63B64">
      <w:pPr>
        <w:spacing w:before="30" w:line="93" w:lineRule="exact"/>
        <w:ind w:left="98"/>
        <w:rPr>
          <w:sz w:val="20"/>
        </w:rPr>
      </w:pPr>
      <w:r>
        <w:br w:type="column"/>
      </w:r>
      <w:r>
        <w:rPr>
          <w:color w:val="410A07"/>
          <w:w w:val="160"/>
          <w:sz w:val="20"/>
        </w:rPr>
        <w:t>'</w:t>
      </w:r>
      <w:proofErr w:type="spellStart"/>
      <w:r>
        <w:rPr>
          <w:color w:val="410A07"/>
          <w:w w:val="160"/>
          <w:sz w:val="20"/>
        </w:rPr>
        <w:t>Lmigration</w:t>
      </w:r>
      <w:proofErr w:type="spellEnd"/>
    </w:p>
    <w:p w14:paraId="35FFD6BC" w14:textId="77777777" w:rsidR="00A50B8F" w:rsidRDefault="00A50B8F">
      <w:pPr>
        <w:spacing w:line="93" w:lineRule="exact"/>
        <w:rPr>
          <w:sz w:val="20"/>
        </w:rPr>
        <w:sectPr w:rsidR="00A50B8F">
          <w:type w:val="continuous"/>
          <w:pgSz w:w="12240" w:h="15840"/>
          <w:pgMar w:top="560" w:right="60" w:bottom="0" w:left="0" w:header="720" w:footer="720" w:gutter="0"/>
          <w:cols w:num="3" w:space="720" w:equalWidth="0">
            <w:col w:w="7627" w:space="40"/>
            <w:col w:w="1291" w:space="39"/>
            <w:col w:w="3183"/>
          </w:cols>
        </w:sectPr>
      </w:pPr>
    </w:p>
    <w:p w14:paraId="32DDB992" w14:textId="77777777" w:rsidR="00A50B8F" w:rsidRDefault="00E63B64">
      <w:pPr>
        <w:tabs>
          <w:tab w:val="left" w:pos="4623"/>
          <w:tab w:val="left" w:pos="7539"/>
        </w:tabs>
        <w:spacing w:line="1031" w:lineRule="exact"/>
        <w:ind w:left="3158"/>
        <w:rPr>
          <w:rFonts w:ascii="Times New Roman"/>
          <w:sz w:val="103"/>
        </w:rPr>
      </w:pPr>
      <w:r>
        <w:rPr>
          <w:rFonts w:ascii="Times New Roman"/>
          <w:color w:val="691103"/>
          <w:w w:val="105"/>
          <w:position w:val="-18"/>
          <w:sz w:val="106"/>
        </w:rPr>
        <w:t>--</w:t>
      </w:r>
      <w:r>
        <w:rPr>
          <w:rFonts w:ascii="Times New Roman"/>
          <w:color w:val="691103"/>
          <w:w w:val="105"/>
          <w:position w:val="-18"/>
          <w:sz w:val="106"/>
        </w:rPr>
        <w:tab/>
      </w:r>
      <w:r>
        <w:rPr>
          <w:color w:val="691103"/>
          <w:w w:val="105"/>
          <w:sz w:val="20"/>
        </w:rPr>
        <w:t>Grasshopper</w:t>
      </w:r>
      <w:r>
        <w:rPr>
          <w:color w:val="691103"/>
          <w:spacing w:val="36"/>
          <w:w w:val="105"/>
          <w:sz w:val="20"/>
        </w:rPr>
        <w:t xml:space="preserve"> </w:t>
      </w:r>
      <w:r>
        <w:rPr>
          <w:color w:val="691103"/>
          <w:w w:val="105"/>
          <w:sz w:val="20"/>
        </w:rPr>
        <w:t>Sparrow</w:t>
      </w:r>
      <w:r>
        <w:rPr>
          <w:color w:val="691103"/>
          <w:w w:val="105"/>
          <w:sz w:val="20"/>
        </w:rPr>
        <w:tab/>
      </w:r>
      <w:r>
        <w:rPr>
          <w:rFonts w:ascii="Times New Roman"/>
          <w:color w:val="691103"/>
          <w:w w:val="105"/>
          <w:position w:val="-17"/>
          <w:sz w:val="103"/>
        </w:rPr>
        <w:t>------</w:t>
      </w:r>
    </w:p>
    <w:p w14:paraId="7F24F69E" w14:textId="77777777" w:rsidR="00A50B8F" w:rsidRDefault="00E63B64">
      <w:pPr>
        <w:tabs>
          <w:tab w:val="left" w:pos="3596"/>
          <w:tab w:val="left" w:pos="5254"/>
          <w:tab w:val="left" w:pos="7197"/>
        </w:tabs>
        <w:spacing w:line="1149" w:lineRule="exact"/>
        <w:ind w:left="218"/>
        <w:rPr>
          <w:rFonts w:ascii="Times New Roman" w:hAnsi="Times New Roman"/>
          <w:sz w:val="103"/>
        </w:rPr>
      </w:pPr>
      <w:r>
        <w:rPr>
          <w:rFonts w:ascii="Times New Roman" w:hAnsi="Times New Roman"/>
          <w:b/>
          <w:i/>
          <w:w w:val="135"/>
          <w:position w:val="-37"/>
          <w:sz w:val="144"/>
        </w:rPr>
        <w:t>'</w:t>
      </w:r>
      <w:proofErr w:type="spellStart"/>
      <w:r>
        <w:rPr>
          <w:rFonts w:ascii="Times New Roman" w:hAnsi="Times New Roman"/>
          <w:b/>
          <w:i/>
          <w:w w:val="135"/>
          <w:position w:val="-37"/>
          <w:sz w:val="144"/>
        </w:rPr>
        <w:t>i</w:t>
      </w:r>
      <w:proofErr w:type="spellEnd"/>
      <w:r>
        <w:rPr>
          <w:rFonts w:ascii="Times New Roman" w:hAnsi="Times New Roman"/>
          <w:b/>
          <w:i/>
          <w:w w:val="135"/>
          <w:position w:val="-37"/>
          <w:sz w:val="144"/>
        </w:rPr>
        <w:tab/>
      </w:r>
      <w:r>
        <w:rPr>
          <w:color w:val="691103"/>
          <w:w w:val="115"/>
          <w:position w:val="-21"/>
          <w:sz w:val="86"/>
        </w:rPr>
        <w:t>·-</w:t>
      </w:r>
      <w:r>
        <w:rPr>
          <w:color w:val="691103"/>
          <w:w w:val="115"/>
          <w:position w:val="-21"/>
          <w:sz w:val="86"/>
        </w:rPr>
        <w:tab/>
      </w:r>
      <w:r>
        <w:rPr>
          <w:color w:val="691103"/>
          <w:w w:val="115"/>
          <w:sz w:val="20"/>
        </w:rPr>
        <w:t>Bobolink</w:t>
      </w:r>
      <w:r>
        <w:rPr>
          <w:color w:val="691103"/>
          <w:w w:val="115"/>
          <w:sz w:val="20"/>
        </w:rPr>
        <w:tab/>
      </w:r>
      <w:r>
        <w:rPr>
          <w:rFonts w:ascii="Times New Roman" w:hAnsi="Times New Roman"/>
          <w:color w:val="691103"/>
          <w:w w:val="115"/>
          <w:position w:val="-17"/>
          <w:sz w:val="103"/>
        </w:rPr>
        <w:t>------</w:t>
      </w:r>
    </w:p>
    <w:p w14:paraId="481610C5" w14:textId="77777777" w:rsidR="00A50B8F" w:rsidRDefault="00E63B64">
      <w:pPr>
        <w:spacing w:line="1120" w:lineRule="exact"/>
        <w:ind w:right="148"/>
        <w:jc w:val="right"/>
        <w:rPr>
          <w:sz w:val="144"/>
        </w:rPr>
      </w:pPr>
      <w:r>
        <w:rPr>
          <w:color w:val="1D1C1F"/>
          <w:w w:val="107"/>
          <w:sz w:val="144"/>
        </w:rPr>
        <w:t>J</w:t>
      </w:r>
    </w:p>
    <w:sectPr w:rsidR="00A50B8F">
      <w:type w:val="continuous"/>
      <w:pgSz w:w="12240" w:h="15840"/>
      <w:pgMar w:top="560" w:right="60" w:bottom="0" w:left="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drew Campomizzi" w:date="2024-03-06T09:54:00Z" w:initials="AC">
    <w:p w14:paraId="27C2BF8A" w14:textId="77777777" w:rsidR="00E63B64" w:rsidRDefault="00E63B64">
      <w:pPr>
        <w:pStyle w:val="CommentText"/>
      </w:pPr>
      <w:r>
        <w:rPr>
          <w:rStyle w:val="CommentReference"/>
        </w:rPr>
        <w:annotationRef/>
      </w:r>
      <w:r>
        <w:t>Might want to put agriculture before conservation because of target audience.</w:t>
      </w:r>
    </w:p>
  </w:comment>
  <w:comment w:id="8" w:author="Andrew Campomizzi" w:date="2024-03-06T10:05:00Z" w:initials="AC">
    <w:p w14:paraId="753AE1AE" w14:textId="77777777" w:rsidR="00E63B64" w:rsidRDefault="00E63B64">
      <w:pPr>
        <w:pStyle w:val="CommentText"/>
      </w:pPr>
      <w:r>
        <w:rPr>
          <w:rStyle w:val="CommentReference"/>
        </w:rPr>
        <w:annotationRef/>
      </w:r>
      <w:r>
        <w:t>For bobolink images, use female and male symbol, instead of F, M.</w:t>
      </w:r>
    </w:p>
  </w:comment>
  <w:comment w:id="9" w:author="Zoe Southcott" w:date="2024-03-06T13:31:00Z" w:initials="ZS">
    <w:p w14:paraId="4382D73D" w14:textId="77777777" w:rsidR="0012742F" w:rsidRDefault="0012742F">
      <w:pPr>
        <w:pStyle w:val="CommentText"/>
      </w:pPr>
      <w:r>
        <w:rPr>
          <w:rStyle w:val="CommentReference"/>
        </w:rPr>
        <w:annotationRef/>
      </w:r>
      <w:r>
        <w:t>Note status under each species, like page 2 of BOBO case studies</w:t>
      </w:r>
    </w:p>
    <w:p w14:paraId="37623BA0" w14:textId="77777777" w:rsidR="0012742F" w:rsidRDefault="0012742F">
      <w:pPr>
        <w:pStyle w:val="CommentText"/>
      </w:pPr>
    </w:p>
    <w:p w14:paraId="2121E4E9" w14:textId="3B92BE9B" w:rsidR="0012742F" w:rsidRDefault="0012742F">
      <w:pPr>
        <w:pStyle w:val="CommentText"/>
      </w:pPr>
      <w:r>
        <w:t>EAME: Threatened</w:t>
      </w:r>
    </w:p>
    <w:p w14:paraId="092A10C6" w14:textId="44912F50" w:rsidR="0012742F" w:rsidRDefault="0012742F">
      <w:pPr>
        <w:pStyle w:val="CommentText"/>
      </w:pPr>
      <w:r>
        <w:t>GRSP: Special concern</w:t>
      </w:r>
    </w:p>
    <w:p w14:paraId="163BBC7B" w14:textId="267DD640" w:rsidR="0012742F" w:rsidRDefault="0012742F">
      <w:pPr>
        <w:pStyle w:val="CommentText"/>
      </w:pPr>
      <w:r>
        <w:t>BOBO: Threatened</w:t>
      </w:r>
    </w:p>
  </w:comment>
  <w:comment w:id="10" w:author="Andrew Campomizzi" w:date="2024-03-06T09:57:00Z" w:initials="AC">
    <w:p w14:paraId="6EF0B42A" w14:textId="77777777" w:rsidR="00E63B64" w:rsidRDefault="00E63B64">
      <w:pPr>
        <w:pStyle w:val="CommentText"/>
      </w:pPr>
      <w:r>
        <w:rPr>
          <w:rStyle w:val="CommentReference"/>
        </w:rPr>
        <w:annotationRef/>
      </w:r>
      <w:r>
        <w:t xml:space="preserve">Bird shape is good, but not </w:t>
      </w:r>
      <w:proofErr w:type="spellStart"/>
      <w:r>
        <w:t>colours</w:t>
      </w:r>
      <w:proofErr w:type="spellEnd"/>
      <w:r>
        <w:t xml:space="preserve">: behind eye should be tan brown, not gray blue, behind that should be </w:t>
      </w:r>
      <w:proofErr w:type="gramStart"/>
      <w:r>
        <w:t>more brown</w:t>
      </w:r>
      <w:proofErr w:type="gramEnd"/>
      <w:r>
        <w:t xml:space="preserve"> not orange red, no white spot below current orange red patch.</w:t>
      </w:r>
    </w:p>
  </w:comment>
  <w:comment w:id="11" w:author="Zoe Southcott" w:date="2024-03-06T13:47:00Z" w:initials="ZS">
    <w:p w14:paraId="54F8F4F1" w14:textId="4E6EDB46" w:rsidR="0078630A" w:rsidRDefault="0078630A">
      <w:pPr>
        <w:pStyle w:val="CommentText"/>
      </w:pPr>
      <w:r>
        <w:rPr>
          <w:rStyle w:val="CommentReference"/>
        </w:rPr>
        <w:annotationRef/>
      </w:r>
      <w:r>
        <w:t>Left toenail is cut off</w:t>
      </w:r>
    </w:p>
  </w:comment>
  <w:comment w:id="16" w:author="Zoe Southcott" w:date="2024-03-06T13:37:00Z" w:initials="ZS">
    <w:p w14:paraId="2128F50E" w14:textId="55A6A5C3" w:rsidR="0014514E" w:rsidRDefault="0014514E">
      <w:pPr>
        <w:pStyle w:val="CommentText"/>
      </w:pPr>
      <w:r>
        <w:rPr>
          <w:rStyle w:val="CommentReference"/>
        </w:rPr>
        <w:annotationRef/>
      </w:r>
      <w:r>
        <w:t>It would be nice to include information about habitat that was in the outline at the bottom of page 1</w:t>
      </w:r>
      <w:r w:rsidR="006D7D1C">
        <w:t xml:space="preserve"> of the fact sheet</w:t>
      </w:r>
      <w:r>
        <w:t>, using some text and graphics.</w:t>
      </w:r>
    </w:p>
    <w:p w14:paraId="14C9ACC4" w14:textId="17F59653" w:rsidR="0014514E" w:rsidRDefault="0014514E">
      <w:pPr>
        <w:pStyle w:val="CommentText"/>
      </w:pPr>
    </w:p>
    <w:p w14:paraId="2136C0AA" w14:textId="469ED7F0" w:rsidR="0014514E" w:rsidRDefault="0014514E">
      <w:pPr>
        <w:pStyle w:val="CommentText"/>
      </w:pPr>
      <w:r>
        <w:t xml:space="preserve">Key points are </w:t>
      </w:r>
      <w:r w:rsidR="0078630A">
        <w:t xml:space="preserve">also </w:t>
      </w:r>
      <w:r>
        <w:t>on slide 14 in the pdf I sent.</w:t>
      </w:r>
    </w:p>
    <w:p w14:paraId="7CF06F3E" w14:textId="2EE88E38" w:rsidR="0014514E" w:rsidRDefault="0014514E">
      <w:pPr>
        <w:pStyle w:val="CommentText"/>
      </w:pPr>
    </w:p>
    <w:p w14:paraId="6878E481" w14:textId="00E3227A" w:rsidR="0014514E" w:rsidRDefault="0014514E">
      <w:pPr>
        <w:pStyle w:val="CommentText"/>
      </w:pPr>
      <w:r>
        <w:t>Can we include this with possibly an arrow graphic somewhat similar to the slide, but in the style of the fact sheet?</w:t>
      </w:r>
    </w:p>
    <w:p w14:paraId="515557EC" w14:textId="3B4DD7D4" w:rsidR="0014514E" w:rsidRDefault="0014514E">
      <w:pPr>
        <w:pStyle w:val="CommentText"/>
      </w:pPr>
    </w:p>
  </w:comment>
  <w:comment w:id="17" w:author="Zoe Southcott" w:date="2024-03-06T13:34:00Z" w:initials="ZS">
    <w:p w14:paraId="1CFB3F23" w14:textId="3383EEE7" w:rsidR="0014514E" w:rsidRDefault="0014514E">
      <w:pPr>
        <w:pStyle w:val="CommentText"/>
      </w:pPr>
      <w:r>
        <w:rPr>
          <w:rStyle w:val="CommentReference"/>
        </w:rPr>
        <w:annotationRef/>
      </w:r>
      <w:r>
        <w:t>Move learn more and © 2024 to bottom of page 2</w:t>
      </w:r>
    </w:p>
    <w:p w14:paraId="6770F1F3" w14:textId="72FEF5E7" w:rsidR="0014514E" w:rsidRDefault="0014514E">
      <w:pPr>
        <w:pStyle w:val="CommentText"/>
      </w:pPr>
    </w:p>
    <w:p w14:paraId="3A2C9E12" w14:textId="246BA994" w:rsidR="0014514E" w:rsidRDefault="0014514E">
      <w:pPr>
        <w:pStyle w:val="CommentText"/>
      </w:pPr>
      <w:r>
        <w:t>Remove the “learn more” symbol and just use text, or maybe a different symbol.</w:t>
      </w:r>
    </w:p>
    <w:p w14:paraId="5B328020" w14:textId="77777777" w:rsidR="0014514E" w:rsidRDefault="0014514E">
      <w:pPr>
        <w:pStyle w:val="CommentText"/>
      </w:pPr>
    </w:p>
    <w:p w14:paraId="51EF6BEE" w14:textId="71145168" w:rsidR="0014514E" w:rsidRDefault="0014514E">
      <w:pPr>
        <w:pStyle w:val="CommentText"/>
      </w:pPr>
      <w:proofErr w:type="gramStart"/>
      <w:r>
        <w:t>Also</w:t>
      </w:r>
      <w:proofErr w:type="gramEnd"/>
      <w:r>
        <w:t xml:space="preserve"> on bottom of page 2 add credit for you and for Emily’s graphics.</w:t>
      </w:r>
    </w:p>
  </w:comment>
  <w:comment w:id="21" w:author="Zoe Southcott" w:date="2024-03-06T13:34:00Z" w:initials="ZS">
    <w:p w14:paraId="3EC86055" w14:textId="7BAAFCB3" w:rsidR="0012742F" w:rsidRDefault="0012742F" w:rsidP="0012742F">
      <w:pPr>
        <w:pStyle w:val="CommentText"/>
      </w:pPr>
      <w:r>
        <w:rPr>
          <w:rStyle w:val="CommentReference"/>
        </w:rPr>
        <w:annotationRef/>
      </w:r>
      <w:r>
        <w:t xml:space="preserve">Add short section of text </w:t>
      </w:r>
      <w:r w:rsidR="006E6930">
        <w:t xml:space="preserve">after heading </w:t>
      </w:r>
      <w:r>
        <w:t>to introduce stewardship:</w:t>
      </w:r>
    </w:p>
    <w:p w14:paraId="28247B5E" w14:textId="69E36DD2" w:rsidR="0012742F" w:rsidRDefault="0012742F" w:rsidP="0012742F">
      <w:pPr>
        <w:pStyle w:val="CommentText"/>
      </w:pPr>
      <w:r>
        <w:t xml:space="preserve">Farmers who manage agricultural grassland are integral to grassland bird conservation. </w:t>
      </w:r>
      <w:r w:rsidR="0078630A" w:rsidRPr="0078630A">
        <w:t>These actions aim to balance farm management with providing grassland bird species at risk time and space to raise young in some actively-farmed areas. Targeting areas with the most nesting birds for conservation actions will have the greatest positive impact.</w:t>
      </w:r>
    </w:p>
    <w:p w14:paraId="63102A0F" w14:textId="7E2A7B47" w:rsidR="0012742F" w:rsidRDefault="0012742F">
      <w:pPr>
        <w:pStyle w:val="CommentText"/>
      </w:pPr>
    </w:p>
  </w:comment>
  <w:comment w:id="23" w:author="Andrew Campomizzi" w:date="2024-03-06T10:14:00Z" w:initials="AC">
    <w:p w14:paraId="7B0AFB6B" w14:textId="6DD23C82" w:rsidR="00E63B64" w:rsidRDefault="00E63B64">
      <w:pPr>
        <w:pStyle w:val="CommentText"/>
      </w:pPr>
      <w:r>
        <w:rPr>
          <w:rStyle w:val="CommentReference"/>
        </w:rPr>
        <w:annotationRef/>
      </w:r>
      <w:r>
        <w:t>Most hay bales are round, rectangular will look odd to farmers.</w:t>
      </w:r>
    </w:p>
  </w:comment>
  <w:comment w:id="24" w:author="Zoe Southcott" w:date="2024-03-06T13:51:00Z" w:initials="ZS">
    <w:p w14:paraId="56CEDCE4" w14:textId="6C517CE2" w:rsidR="0078630A" w:rsidRDefault="0078630A">
      <w:pPr>
        <w:pStyle w:val="CommentText"/>
      </w:pPr>
      <w:r>
        <w:rPr>
          <w:rStyle w:val="CommentReference"/>
        </w:rPr>
        <w:annotationRef/>
      </w:r>
      <w:r>
        <w:t>The cow shown for pastures also looks a bit like a dairy cow, rather than a beef cow. Should resemble beef cattle because fields for dairy cattle typically are not suitable habitat. I will send some hayfield and cattle photos.</w:t>
      </w:r>
    </w:p>
  </w:comment>
  <w:comment w:id="25" w:author="Zoe Southcott" w:date="2024-03-06T15:04:00Z" w:initials="ZS">
    <w:p w14:paraId="3568384B" w14:textId="1C0272C4" w:rsidR="00F64618" w:rsidRDefault="00F64618">
      <w:pPr>
        <w:pStyle w:val="CommentText"/>
      </w:pPr>
      <w:r>
        <w:rPr>
          <w:rStyle w:val="CommentReference"/>
        </w:rPr>
        <w:annotationRef/>
      </w:r>
      <w:r>
        <w:t>Not sure about the “In” font in the titles “In Hayfields” and “In pastures”. Can we try a different font/style?</w:t>
      </w:r>
    </w:p>
  </w:comment>
  <w:comment w:id="42" w:author="Zoe Southcott" w:date="2024-03-06T14:18:00Z" w:initials="ZS">
    <w:p w14:paraId="1C71544B" w14:textId="77777777" w:rsidR="00800FDA" w:rsidRDefault="00800FDA">
      <w:pPr>
        <w:pStyle w:val="CommentText"/>
      </w:pPr>
      <w:r>
        <w:rPr>
          <w:rStyle w:val="CommentReference"/>
        </w:rPr>
        <w:annotationRef/>
      </w:r>
      <w:r>
        <w:t>We need a text box somewhere around these stewardship actions that summarizes habitat suitability (so producers know which fields will likely have the most nesting birds).</w:t>
      </w:r>
    </w:p>
    <w:p w14:paraId="2E179C42" w14:textId="77777777" w:rsidR="00800FDA" w:rsidRDefault="00800FDA">
      <w:pPr>
        <w:pStyle w:val="CommentText"/>
      </w:pPr>
    </w:p>
    <w:p w14:paraId="376258FD" w14:textId="77777777" w:rsidR="00800FDA" w:rsidRDefault="00800FDA">
      <w:pPr>
        <w:pStyle w:val="CommentText"/>
      </w:pPr>
      <w:r>
        <w:t>See slide 15 in the pdf</w:t>
      </w:r>
    </w:p>
    <w:p w14:paraId="425FE195" w14:textId="77777777" w:rsidR="00800FDA" w:rsidRDefault="00800FDA">
      <w:pPr>
        <w:pStyle w:val="CommentText"/>
      </w:pPr>
    </w:p>
    <w:p w14:paraId="291FAE60" w14:textId="77777777" w:rsidR="00800FDA" w:rsidRDefault="00800FDA">
      <w:pPr>
        <w:pStyle w:val="CommentText"/>
      </w:pPr>
      <w:r>
        <w:t>Key points are:</w:t>
      </w:r>
    </w:p>
    <w:p w14:paraId="7A4B5630" w14:textId="77777777" w:rsidR="00800FDA" w:rsidRDefault="00800FDA">
      <w:pPr>
        <w:pStyle w:val="CommentText"/>
      </w:pPr>
    </w:p>
    <w:p w14:paraId="52AD0D72" w14:textId="3A06D99E" w:rsidR="00800FDA" w:rsidRDefault="00800FDA">
      <w:pPr>
        <w:pStyle w:val="CommentText"/>
      </w:pPr>
      <w:r>
        <w:t xml:space="preserve">Large open grass-dominated fields with few shrubs, adjacent to open areas rather than woodland. </w:t>
      </w:r>
    </w:p>
  </w:comment>
  <w:comment w:id="78" w:author="Andrew Campomizzi" w:date="2024-03-06T10:20:00Z" w:initials="AC">
    <w:p w14:paraId="277C1762" w14:textId="1B28BFE2" w:rsidR="00E63B64" w:rsidRDefault="00E63B64">
      <w:pPr>
        <w:pStyle w:val="CommentText"/>
      </w:pPr>
      <w:r>
        <w:rPr>
          <w:rStyle w:val="CommentReference"/>
        </w:rPr>
        <w:annotationRef/>
      </w:r>
      <w:r>
        <w:t xml:space="preserve">Eastern meadowlark </w:t>
      </w:r>
      <w:proofErr w:type="gramStart"/>
      <w:r>
        <w:t>start</w:t>
      </w:r>
      <w:proofErr w:type="gramEnd"/>
      <w:r>
        <w:t xml:space="preserve"> breeding earlier than grasshopper sparrow, see previous outline. I think maybe you mixed up the boxes for the two.</w:t>
      </w:r>
    </w:p>
    <w:p w14:paraId="5E99D72D" w14:textId="77777777" w:rsidR="00E63B64" w:rsidRDefault="00E63B64">
      <w:pPr>
        <w:pStyle w:val="CommentText"/>
      </w:pPr>
    </w:p>
    <w:p w14:paraId="4EE0CB9D" w14:textId="70B7AA2E" w:rsidR="00E63B64" w:rsidRDefault="00E63B64">
      <w:pPr>
        <w:pStyle w:val="CommentText"/>
      </w:pPr>
      <w:r>
        <w:t xml:space="preserve">Dashed line for eastern meadowlark should probably start in mid-March </w:t>
      </w:r>
      <w:r w:rsidR="00CC7F3A">
        <w:t xml:space="preserve">and go </w:t>
      </w:r>
      <w:r>
        <w:t>through October.</w:t>
      </w:r>
    </w:p>
    <w:p w14:paraId="20F01FF4" w14:textId="77777777" w:rsidR="00E63B64" w:rsidRDefault="00E63B64">
      <w:pPr>
        <w:pStyle w:val="CommentText"/>
      </w:pPr>
    </w:p>
    <w:p w14:paraId="5CB12B2D" w14:textId="54BBA7F6" w:rsidR="00E63B64" w:rsidRDefault="00E63B64">
      <w:pPr>
        <w:pStyle w:val="CommentText"/>
      </w:pPr>
      <w:r>
        <w:t>The arrow to the dashed red line indicating migration doesn’t quite work because it includes post breeding.”</w:t>
      </w:r>
    </w:p>
  </w:comment>
  <w:comment w:id="79" w:author="Zoe Southcott" w:date="2024-03-06T13:54:00Z" w:initials="ZS">
    <w:p w14:paraId="072905DA" w14:textId="77777777" w:rsidR="0078630A" w:rsidRDefault="0078630A">
      <w:pPr>
        <w:pStyle w:val="CommentText"/>
      </w:pPr>
      <w:r>
        <w:rPr>
          <w:rStyle w:val="CommentReference"/>
        </w:rPr>
        <w:annotationRef/>
      </w:r>
      <w:r>
        <w:t xml:space="preserve">The symbols for the months remind me of molecules </w:t>
      </w:r>
      <w:r w:rsidR="00CC7F3A">
        <w:t xml:space="preserve">and don’t seem appropriate. Can we find a more suitable symbol? Maybe simpler? Also a bit unsure of the </w:t>
      </w:r>
      <w:proofErr w:type="spellStart"/>
      <w:r w:rsidR="00CC7F3A">
        <w:t>colouring</w:t>
      </w:r>
      <w:proofErr w:type="spellEnd"/>
      <w:r w:rsidR="00CC7F3A">
        <w:t xml:space="preserve">. The </w:t>
      </w:r>
      <w:proofErr w:type="spellStart"/>
      <w:r w:rsidR="00CC7F3A">
        <w:t>colour</w:t>
      </w:r>
      <w:proofErr w:type="spellEnd"/>
      <w:r w:rsidR="00CC7F3A">
        <w:t xml:space="preserve"> gradient should be darkest during peak nesting, highlighting this period.</w:t>
      </w:r>
    </w:p>
    <w:p w14:paraId="5BC8F0A5" w14:textId="77777777" w:rsidR="00CC7F3A" w:rsidRDefault="00CC7F3A">
      <w:pPr>
        <w:pStyle w:val="CommentText"/>
      </w:pPr>
    </w:p>
    <w:p w14:paraId="09E86C8E" w14:textId="77777777" w:rsidR="00CC7F3A" w:rsidRDefault="00CC7F3A">
      <w:pPr>
        <w:pStyle w:val="CommentText"/>
      </w:pPr>
      <w:r>
        <w:t>Because of the overlap between migration and post breeding, it may be best to show what we show on the slide in the pdf (arrival in Ontario, breeding, post-breeding)</w:t>
      </w:r>
    </w:p>
    <w:p w14:paraId="74CB3384" w14:textId="77777777" w:rsidR="00CC7F3A" w:rsidRDefault="00CC7F3A">
      <w:pPr>
        <w:pStyle w:val="CommentText"/>
      </w:pPr>
    </w:p>
    <w:p w14:paraId="3F9D4401" w14:textId="77777777" w:rsidR="00CC7F3A" w:rsidRDefault="00CC7F3A">
      <w:pPr>
        <w:pStyle w:val="CommentText"/>
      </w:pPr>
      <w:r>
        <w:t>Nesting calendar would also be a good place to add in info about # of broods, which is important:</w:t>
      </w:r>
    </w:p>
    <w:p w14:paraId="2362A442" w14:textId="77777777" w:rsidR="00CC7F3A" w:rsidRDefault="00CC7F3A">
      <w:pPr>
        <w:pStyle w:val="CommentText"/>
      </w:pPr>
    </w:p>
    <w:p w14:paraId="1B559546" w14:textId="77777777" w:rsidR="00CC7F3A" w:rsidRDefault="00CC7F3A">
      <w:pPr>
        <w:pStyle w:val="CommentText"/>
      </w:pPr>
      <w:r>
        <w:t>BOBO: attempts 1 brood</w:t>
      </w:r>
    </w:p>
    <w:p w14:paraId="14E22D1C" w14:textId="77777777" w:rsidR="00CC7F3A" w:rsidRDefault="00CC7F3A">
      <w:pPr>
        <w:pStyle w:val="CommentText"/>
      </w:pPr>
      <w:r>
        <w:t>EAME and GRSP: attempt 2 broods</w:t>
      </w:r>
    </w:p>
    <w:p w14:paraId="6A1A49AD" w14:textId="77777777" w:rsidR="00CC7F3A" w:rsidRDefault="00CC7F3A">
      <w:pPr>
        <w:pStyle w:val="CommentText"/>
      </w:pPr>
    </w:p>
    <w:p w14:paraId="086F055D" w14:textId="732BE4B7" w:rsidR="00CC7F3A" w:rsidRDefault="00CC7F3A">
      <w:pPr>
        <w:pStyle w:val="CommentText"/>
      </w:pPr>
      <w:r>
        <w:t>Also consider text box near calendar that says something like:</w:t>
      </w:r>
    </w:p>
    <w:p w14:paraId="370BD472" w14:textId="77777777" w:rsidR="00CC7F3A" w:rsidRDefault="00CC7F3A">
      <w:pPr>
        <w:pStyle w:val="CommentText"/>
      </w:pPr>
    </w:p>
    <w:p w14:paraId="05560A29" w14:textId="5C68AC93" w:rsidR="00CC7F3A" w:rsidRDefault="00CC7F3A">
      <w:pPr>
        <w:pStyle w:val="CommentText"/>
      </w:pPr>
      <w:r>
        <w:t xml:space="preserve">Bobolink and eastern meadowlark breeding territories frequently contain more than 1 nesting female, whereas grasshopper </w:t>
      </w:r>
      <w:proofErr w:type="gramStart"/>
      <w:r>
        <w:t>sparrows</w:t>
      </w:r>
      <w:proofErr w:type="gramEnd"/>
      <w:r>
        <w:t xml:space="preserve"> pair with only 1 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C2BF8A" w15:done="0"/>
  <w15:commentEx w15:paraId="753AE1AE" w15:done="0"/>
  <w15:commentEx w15:paraId="163BBC7B" w15:done="0"/>
  <w15:commentEx w15:paraId="6EF0B42A" w15:done="0"/>
  <w15:commentEx w15:paraId="54F8F4F1" w15:paraIdParent="6EF0B42A" w15:done="0"/>
  <w15:commentEx w15:paraId="515557EC" w15:done="0"/>
  <w15:commentEx w15:paraId="51EF6BEE" w15:done="0"/>
  <w15:commentEx w15:paraId="63102A0F" w15:done="0"/>
  <w15:commentEx w15:paraId="7B0AFB6B" w15:done="0"/>
  <w15:commentEx w15:paraId="56CEDCE4" w15:paraIdParent="7B0AFB6B" w15:done="0"/>
  <w15:commentEx w15:paraId="3568384B" w15:done="0"/>
  <w15:commentEx w15:paraId="52AD0D72" w15:done="0"/>
  <w15:commentEx w15:paraId="5CB12B2D" w15:done="0"/>
  <w15:commentEx w15:paraId="05560A29" w15:paraIdParent="5CB12B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2BF8A" w16cid:durableId="2992BBEB"/>
  <w16cid:commentId w16cid:paraId="753AE1AE" w16cid:durableId="2992BE6E"/>
  <w16cid:commentId w16cid:paraId="163BBC7B" w16cid:durableId="2992EEA2"/>
  <w16cid:commentId w16cid:paraId="6EF0B42A" w16cid:durableId="2992BC97"/>
  <w16cid:commentId w16cid:paraId="54F8F4F1" w16cid:durableId="2992F27E"/>
  <w16cid:commentId w16cid:paraId="515557EC" w16cid:durableId="2992F02E"/>
  <w16cid:commentId w16cid:paraId="51EF6BEE" w16cid:durableId="2992EF74"/>
  <w16cid:commentId w16cid:paraId="63102A0F" w16cid:durableId="2992EF4A"/>
  <w16cid:commentId w16cid:paraId="7B0AFB6B" w16cid:durableId="2992C06C"/>
  <w16cid:commentId w16cid:paraId="56CEDCE4" w16cid:durableId="2992F34E"/>
  <w16cid:commentId w16cid:paraId="3568384B" w16cid:durableId="29930476"/>
  <w16cid:commentId w16cid:paraId="5CB12B2D" w16cid:durableId="2992C1DE"/>
  <w16cid:commentId w16cid:paraId="05560A29" w16cid:durableId="2992F4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B1E"/>
    <w:multiLevelType w:val="hybridMultilevel"/>
    <w:tmpl w:val="F67239D2"/>
    <w:lvl w:ilvl="0" w:tplc="BC6ACE30">
      <w:numFmt w:val="bullet"/>
      <w:lvlText w:val="•"/>
      <w:lvlJc w:val="left"/>
      <w:pPr>
        <w:ind w:left="1024" w:hanging="315"/>
      </w:pPr>
      <w:rPr>
        <w:rFonts w:ascii="Arial" w:eastAsia="Arial" w:hAnsi="Arial" w:cs="Arial" w:hint="default"/>
        <w:w w:val="114"/>
        <w:sz w:val="27"/>
        <w:szCs w:val="27"/>
        <w:lang w:val="en-US" w:eastAsia="en-US" w:bidi="en-US"/>
      </w:rPr>
    </w:lvl>
    <w:lvl w:ilvl="1" w:tplc="8BE08998">
      <w:numFmt w:val="bullet"/>
      <w:lvlText w:val="•"/>
      <w:lvlJc w:val="left"/>
      <w:pPr>
        <w:ind w:left="1519" w:hanging="315"/>
      </w:pPr>
      <w:rPr>
        <w:rFonts w:hint="default"/>
        <w:lang w:val="en-US" w:eastAsia="en-US" w:bidi="en-US"/>
      </w:rPr>
    </w:lvl>
    <w:lvl w:ilvl="2" w:tplc="FF888DC0">
      <w:numFmt w:val="bullet"/>
      <w:lvlText w:val="•"/>
      <w:lvlJc w:val="left"/>
      <w:pPr>
        <w:ind w:left="2019" w:hanging="315"/>
      </w:pPr>
      <w:rPr>
        <w:rFonts w:hint="default"/>
        <w:lang w:val="en-US" w:eastAsia="en-US" w:bidi="en-US"/>
      </w:rPr>
    </w:lvl>
    <w:lvl w:ilvl="3" w:tplc="605881E6">
      <w:numFmt w:val="bullet"/>
      <w:lvlText w:val="•"/>
      <w:lvlJc w:val="left"/>
      <w:pPr>
        <w:ind w:left="2518" w:hanging="315"/>
      </w:pPr>
      <w:rPr>
        <w:rFonts w:hint="default"/>
        <w:lang w:val="en-US" w:eastAsia="en-US" w:bidi="en-US"/>
      </w:rPr>
    </w:lvl>
    <w:lvl w:ilvl="4" w:tplc="E2F4338C">
      <w:numFmt w:val="bullet"/>
      <w:lvlText w:val="•"/>
      <w:lvlJc w:val="left"/>
      <w:pPr>
        <w:ind w:left="3018" w:hanging="315"/>
      </w:pPr>
      <w:rPr>
        <w:rFonts w:hint="default"/>
        <w:lang w:val="en-US" w:eastAsia="en-US" w:bidi="en-US"/>
      </w:rPr>
    </w:lvl>
    <w:lvl w:ilvl="5" w:tplc="F5682F2C">
      <w:numFmt w:val="bullet"/>
      <w:lvlText w:val="•"/>
      <w:lvlJc w:val="left"/>
      <w:pPr>
        <w:ind w:left="3517" w:hanging="315"/>
      </w:pPr>
      <w:rPr>
        <w:rFonts w:hint="default"/>
        <w:lang w:val="en-US" w:eastAsia="en-US" w:bidi="en-US"/>
      </w:rPr>
    </w:lvl>
    <w:lvl w:ilvl="6" w:tplc="0380B29E">
      <w:numFmt w:val="bullet"/>
      <w:lvlText w:val="•"/>
      <w:lvlJc w:val="left"/>
      <w:pPr>
        <w:ind w:left="4017" w:hanging="315"/>
      </w:pPr>
      <w:rPr>
        <w:rFonts w:hint="default"/>
        <w:lang w:val="en-US" w:eastAsia="en-US" w:bidi="en-US"/>
      </w:rPr>
    </w:lvl>
    <w:lvl w:ilvl="7" w:tplc="CFEA0308">
      <w:numFmt w:val="bullet"/>
      <w:lvlText w:val="•"/>
      <w:lvlJc w:val="left"/>
      <w:pPr>
        <w:ind w:left="4516" w:hanging="315"/>
      </w:pPr>
      <w:rPr>
        <w:rFonts w:hint="default"/>
        <w:lang w:val="en-US" w:eastAsia="en-US" w:bidi="en-US"/>
      </w:rPr>
    </w:lvl>
    <w:lvl w:ilvl="8" w:tplc="8E4EC8F0">
      <w:numFmt w:val="bullet"/>
      <w:lvlText w:val="•"/>
      <w:lvlJc w:val="left"/>
      <w:pPr>
        <w:ind w:left="5016" w:hanging="315"/>
      </w:pPr>
      <w:rPr>
        <w:rFonts w:hint="default"/>
        <w:lang w:val="en-US" w:eastAsia="en-US" w:bidi="en-US"/>
      </w:rPr>
    </w:lvl>
  </w:abstractNum>
  <w:abstractNum w:abstractNumId="1" w15:restartNumberingAfterBreak="0">
    <w:nsid w:val="22177950"/>
    <w:multiLevelType w:val="hybridMultilevel"/>
    <w:tmpl w:val="A2C01F0C"/>
    <w:lvl w:ilvl="0" w:tplc="7B0A8F7E">
      <w:numFmt w:val="bullet"/>
      <w:lvlText w:val="-"/>
      <w:lvlJc w:val="left"/>
      <w:pPr>
        <w:ind w:left="696" w:hanging="507"/>
      </w:pPr>
      <w:rPr>
        <w:rFonts w:ascii="Arial" w:eastAsia="Arial" w:hAnsi="Arial" w:cs="Arial" w:hint="default"/>
        <w:color w:val="010101"/>
        <w:w w:val="107"/>
        <w:sz w:val="14"/>
        <w:szCs w:val="14"/>
        <w:u w:val="thick" w:color="010101"/>
        <w:lang w:val="en-US" w:eastAsia="en-US" w:bidi="en-US"/>
      </w:rPr>
    </w:lvl>
    <w:lvl w:ilvl="1" w:tplc="76480A50">
      <w:numFmt w:val="bullet"/>
      <w:lvlText w:val="•"/>
      <w:lvlJc w:val="left"/>
      <w:pPr>
        <w:ind w:left="7200" w:hanging="316"/>
      </w:pPr>
      <w:rPr>
        <w:rFonts w:ascii="Arial" w:eastAsia="Arial" w:hAnsi="Arial" w:cs="Arial" w:hint="default"/>
        <w:w w:val="114"/>
        <w:sz w:val="27"/>
        <w:szCs w:val="27"/>
        <w:lang w:val="en-US" w:eastAsia="en-US" w:bidi="en-US"/>
      </w:rPr>
    </w:lvl>
    <w:lvl w:ilvl="2" w:tplc="22E4DF80">
      <w:numFmt w:val="bullet"/>
      <w:lvlText w:val="•"/>
      <w:lvlJc w:val="left"/>
      <w:pPr>
        <w:ind w:left="6695" w:hanging="316"/>
      </w:pPr>
      <w:rPr>
        <w:rFonts w:hint="default"/>
        <w:lang w:val="en-US" w:eastAsia="en-US" w:bidi="en-US"/>
      </w:rPr>
    </w:lvl>
    <w:lvl w:ilvl="3" w:tplc="B360DB5C">
      <w:numFmt w:val="bullet"/>
      <w:lvlText w:val="•"/>
      <w:lvlJc w:val="left"/>
      <w:pPr>
        <w:ind w:left="6191" w:hanging="316"/>
      </w:pPr>
      <w:rPr>
        <w:rFonts w:hint="default"/>
        <w:lang w:val="en-US" w:eastAsia="en-US" w:bidi="en-US"/>
      </w:rPr>
    </w:lvl>
    <w:lvl w:ilvl="4" w:tplc="12BC071E">
      <w:numFmt w:val="bullet"/>
      <w:lvlText w:val="•"/>
      <w:lvlJc w:val="left"/>
      <w:pPr>
        <w:ind w:left="5687" w:hanging="316"/>
      </w:pPr>
      <w:rPr>
        <w:rFonts w:hint="default"/>
        <w:lang w:val="en-US" w:eastAsia="en-US" w:bidi="en-US"/>
      </w:rPr>
    </w:lvl>
    <w:lvl w:ilvl="5" w:tplc="6F7442CC">
      <w:numFmt w:val="bullet"/>
      <w:lvlText w:val="•"/>
      <w:lvlJc w:val="left"/>
      <w:pPr>
        <w:ind w:left="5183" w:hanging="316"/>
      </w:pPr>
      <w:rPr>
        <w:rFonts w:hint="default"/>
        <w:lang w:val="en-US" w:eastAsia="en-US" w:bidi="en-US"/>
      </w:rPr>
    </w:lvl>
    <w:lvl w:ilvl="6" w:tplc="1480E49A">
      <w:numFmt w:val="bullet"/>
      <w:lvlText w:val="•"/>
      <w:lvlJc w:val="left"/>
      <w:pPr>
        <w:ind w:left="4679" w:hanging="316"/>
      </w:pPr>
      <w:rPr>
        <w:rFonts w:hint="default"/>
        <w:lang w:val="en-US" w:eastAsia="en-US" w:bidi="en-US"/>
      </w:rPr>
    </w:lvl>
    <w:lvl w:ilvl="7" w:tplc="7C5C4C84">
      <w:numFmt w:val="bullet"/>
      <w:lvlText w:val="•"/>
      <w:lvlJc w:val="left"/>
      <w:pPr>
        <w:ind w:left="4175" w:hanging="316"/>
      </w:pPr>
      <w:rPr>
        <w:rFonts w:hint="default"/>
        <w:lang w:val="en-US" w:eastAsia="en-US" w:bidi="en-US"/>
      </w:rPr>
    </w:lvl>
    <w:lvl w:ilvl="8" w:tplc="C5144056">
      <w:numFmt w:val="bullet"/>
      <w:lvlText w:val="•"/>
      <w:lvlJc w:val="left"/>
      <w:pPr>
        <w:ind w:left="3671" w:hanging="31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 Campomizzi">
    <w15:presenceInfo w15:providerId="Windows Live" w15:userId="eda61a4672c0c10a"/>
  </w15:person>
  <w15:person w15:author="Zoe Southcott">
    <w15:presenceInfo w15:providerId="Windows Live" w15:userId="98bcab046a756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8F"/>
    <w:rsid w:val="0012742F"/>
    <w:rsid w:val="0014514E"/>
    <w:rsid w:val="001553B4"/>
    <w:rsid w:val="001A6AA9"/>
    <w:rsid w:val="001F7D1E"/>
    <w:rsid w:val="00355952"/>
    <w:rsid w:val="00452E6E"/>
    <w:rsid w:val="006D7D1C"/>
    <w:rsid w:val="006E6930"/>
    <w:rsid w:val="0078630A"/>
    <w:rsid w:val="007B1776"/>
    <w:rsid w:val="00800FDA"/>
    <w:rsid w:val="008E6027"/>
    <w:rsid w:val="00917ABF"/>
    <w:rsid w:val="009C2E96"/>
    <w:rsid w:val="00A50B8F"/>
    <w:rsid w:val="00CC7F3A"/>
    <w:rsid w:val="00E4633C"/>
    <w:rsid w:val="00E63B64"/>
    <w:rsid w:val="00F64618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56B9"/>
  <w15:docId w15:val="{EDA7B5D7-6157-40A3-88A1-17FD2CDC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456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1023" w:hanging="318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45"/>
      <w:ind w:left="696" w:hanging="318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55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3B4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3B4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3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B4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Sunny Tseng</dc:creator>
  <cp:keywords>DAF-l6DE0Uc,BAErLpaR-gQ</cp:keywords>
  <cp:lastModifiedBy>Zoe Southcott</cp:lastModifiedBy>
  <cp:revision>12</cp:revision>
  <dcterms:created xsi:type="dcterms:W3CDTF">2024-03-06T18:42:00Z</dcterms:created>
  <dcterms:modified xsi:type="dcterms:W3CDTF">2024-03-06T20:16:00Z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2024-03-06T00:00:00Z</vt:filetime>
  </property>
</Properties>
</file>